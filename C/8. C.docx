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1FA" w:rsidRPr="00D864A3" w:rsidRDefault="00F91E3E" w:rsidP="008A0EE8">
      <w:pPr>
        <w:shd w:val="clear" w:color="auto" w:fill="FFFFFF"/>
        <w:spacing w:before="150" w:after="150" w:line="340" w:lineRule="atLeast"/>
        <w:contextualSpacing/>
        <w:jc w:val="both"/>
        <w:outlineLvl w:val="1"/>
        <w:rPr>
          <w:rFonts w:ascii="Tahoma" w:eastAsia="Times New Roman" w:hAnsi="Tahoma" w:cs="Tahoma"/>
          <w:color w:val="000000" w:themeColor="text1"/>
          <w:sz w:val="40"/>
          <w:szCs w:val="40"/>
          <w:lang w:eastAsia="vi-VN"/>
        </w:rPr>
      </w:pPr>
      <w:hyperlink r:id="rId5" w:history="1">
        <w:r w:rsidR="008C01FA" w:rsidRPr="00D864A3">
          <w:rPr>
            <w:rFonts w:ascii="Tahoma" w:eastAsia="Times New Roman" w:hAnsi="Tahoma" w:cs="Tahoma"/>
            <w:color w:val="000000" w:themeColor="text1"/>
            <w:sz w:val="40"/>
            <w:szCs w:val="40"/>
            <w:lang w:eastAsia="vi-VN"/>
          </w:rPr>
          <w:t>Tự học lập trình C - Bài 1: Một số khái niệm cơ bản</w:t>
        </w:r>
      </w:hyperlink>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1.1. Bộ ký tự</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Mọi ngôn ngữ lập trình đều được xây dựng từ một bộ ký tự nào đó. Ngôn ngữ C được xây dựng trên bộ ký tự sau:</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26 chữ cái hoa : A B C .. Z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26 chữ cái thường : a b c .. z</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 chữ số : 0 1 2 .. 9</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 ký hiệu toán học : + - * / = (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Ký tự gạch nối : _</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 ký tự khác : . , : ; [ ]  {} ! \ &amp; % # $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Dấu cách (space) dùng để tách các từ.</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w:t>
      </w:r>
      <w:r w:rsidRPr="00D864A3">
        <w:rPr>
          <w:rFonts w:ascii="Tahoma" w:eastAsia="Times New Roman" w:hAnsi="Tahoma" w:cs="Tahoma"/>
          <w:b/>
          <w:bCs/>
          <w:color w:val="000000" w:themeColor="text1"/>
          <w:sz w:val="20"/>
          <w:szCs w:val="20"/>
          <w:lang w:eastAsia="vi-VN"/>
        </w:rPr>
        <w:t>Lưu ý</w:t>
      </w:r>
      <w:r w:rsidRPr="00D864A3">
        <w:rPr>
          <w:rFonts w:ascii="Tahoma" w:eastAsia="Times New Roman" w:hAnsi="Tahoma" w:cs="Tahoma"/>
          <w:color w:val="000000" w:themeColor="text1"/>
          <w:sz w:val="20"/>
          <w:szCs w:val="20"/>
          <w:lang w:eastAsia="vi-VN"/>
        </w:rPr>
        <w:t>: Khi viết chương trình, ta không được sử dụng bất kỳ ký tự nào khác ngoài các ký tự trên.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val="en-US" w:eastAsia="vi-VN"/>
        </w:rPr>
      </w:pPr>
      <w:r w:rsidRPr="00D864A3">
        <w:rPr>
          <w:rFonts w:ascii="Tahoma" w:eastAsia="Times New Roman" w:hAnsi="Tahoma" w:cs="Tahoma"/>
          <w:b/>
          <w:bCs/>
          <w:color w:val="000000" w:themeColor="text1"/>
          <w:sz w:val="24"/>
          <w:szCs w:val="24"/>
          <w:lang w:eastAsia="vi-VN"/>
        </w:rPr>
        <w:t>1.2 Từ khóa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Từ khoá là những từ được sử dụng để khai báo các kiểu dữ liệu, để viết các toán tử và các câu lệnh. Bảng dưới đây liệt kê các từ khoá của TURBO C:</w:t>
      </w:r>
    </w:p>
    <w:tbl>
      <w:tblPr>
        <w:tblW w:w="0" w:type="auto"/>
        <w:jc w:val="center"/>
        <w:tblCellMar>
          <w:left w:w="0" w:type="dxa"/>
          <w:right w:w="0" w:type="dxa"/>
        </w:tblCellMar>
        <w:tblLook w:val="04A0" w:firstRow="1" w:lastRow="0" w:firstColumn="1" w:lastColumn="0" w:noHBand="0" w:noVBand="1"/>
      </w:tblPr>
      <w:tblGrid>
        <w:gridCol w:w="1695"/>
        <w:gridCol w:w="1710"/>
        <w:gridCol w:w="1920"/>
        <w:gridCol w:w="1470"/>
      </w:tblGrid>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Asm</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break</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case</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cdecl</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Char</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const</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continue</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default</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Do</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double</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else</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enum</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extern</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far</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float</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Goto</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huge</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if</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interrupt</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long</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near</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pascal</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register</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return</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short</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signed</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sizeof</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static</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struct</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switch</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tipedef</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union</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unsigned</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w:t>
            </w:r>
          </w:p>
        </w:tc>
      </w:tr>
      <w:tr w:rsidR="0093642C" w:rsidRPr="00D864A3" w:rsidTr="008C01FA">
        <w:trPr>
          <w:jc w:val="center"/>
        </w:trPr>
        <w:tc>
          <w:tcPr>
            <w:tcW w:w="1695"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volatile</w:t>
            </w:r>
          </w:p>
        </w:tc>
        <w:tc>
          <w:tcPr>
            <w:tcW w:w="171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while</w:t>
            </w:r>
          </w:p>
        </w:tc>
        <w:tc>
          <w:tcPr>
            <w:tcW w:w="192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tc>
        <w:tc>
          <w:tcPr>
            <w:tcW w:w="1470" w:type="dxa"/>
            <w:shd w:val="clear" w:color="auto" w:fill="auto"/>
            <w:vAlign w:val="center"/>
            <w:hideMark/>
          </w:tcPr>
          <w:p w:rsidR="008C01FA" w:rsidRPr="00D864A3" w:rsidRDefault="008C01FA" w:rsidP="008A0EE8">
            <w:pPr>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tc>
      </w:tr>
    </w:tbl>
    <w:p w:rsidR="008C01FA" w:rsidRPr="00D864A3" w:rsidRDefault="008C01FA"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@Lưu ý:</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Không được dùng các từ khoá để đặt tên cho các hằng, biến, mảng, hàm,...</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Từ khoá phải được viết bằng chữ thường, ví dụ: viết từ khoá khai báo kiểu nguyên là int chứ không phải là INT.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color w:val="000000" w:themeColor="text1"/>
          <w:sz w:val="24"/>
          <w:szCs w:val="24"/>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1.3 Tên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Khái niệm tên rất quan trọng trong quá trình lập trình, nó không những thể hiện rõ ý nghĩa trong chương trình mà còn dùng để xác định các đại lượng khác nhau khi thực hiện chương trình. Tên thường được đặt cho hằng, biến, mảng, con trỏ, nhãn,… Chiều dài tối đa của tên là 32 ký tự.</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Tên biến hợp lệ là một chuỗi ký tự liên tục gồm: Ký tự chữ, số và dấu gạch dưới. Ký tự đầu của tên phải là chữ hoặc dấu gạch dưới. Khi đặt tên không được đặt trùng với các từ khóa.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1.1:</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 tên đúng: delta, a_1, Num_ODD, Case</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 tên sai: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3a_1 (ký tự đầu là số)</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num-odd (sử dụng dấu gạch ngang)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(đặt tên trùng với từ khóa)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del ta (có khoảng trắng)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f(x) (có dấu ngoặc tròn)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Ví dụ 1.2: number khác Number</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case khác Case (case là từ khóa, do đó bạn đặt tên là Case vẫn đúng)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w:t>
      </w:r>
      <w:r w:rsidRPr="00D864A3">
        <w:rPr>
          <w:rFonts w:ascii="Tahoma" w:eastAsia="Times New Roman" w:hAnsi="Tahoma" w:cs="Tahoma"/>
          <w:b/>
          <w:bCs/>
          <w:color w:val="000000" w:themeColor="text1"/>
          <w:sz w:val="20"/>
          <w:szCs w:val="20"/>
          <w:lang w:eastAsia="vi-VN"/>
        </w:rPr>
        <w:t>Lưu ý: </w:t>
      </w:r>
      <w:r w:rsidRPr="00D864A3">
        <w:rPr>
          <w:rFonts w:ascii="Tahoma" w:eastAsia="Times New Roman" w:hAnsi="Tahoma" w:cs="Tahoma"/>
          <w:color w:val="000000" w:themeColor="text1"/>
          <w:sz w:val="20"/>
          <w:szCs w:val="20"/>
          <w:lang w:eastAsia="vi-VN"/>
        </w:rPr>
        <w:t>Trong C, tên phân biệt chữ hoa, chữ thường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1.4 Kiểu dữ liệu</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Có 4 kiểu dữ liệu cơ bản trong C là: char, int, float, double.</w:t>
      </w:r>
    </w:p>
    <w:tbl>
      <w:tblPr>
        <w:tblW w:w="7789" w:type="dxa"/>
        <w:tblInd w:w="5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
        <w:gridCol w:w="2011"/>
        <w:gridCol w:w="1559"/>
        <w:gridCol w:w="3544"/>
      </w:tblGrid>
      <w:tr w:rsidR="0093642C" w:rsidRPr="00D864A3" w:rsidTr="006A0B71">
        <w:tc>
          <w:tcPr>
            <w:tcW w:w="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TT</w:t>
            </w:r>
          </w:p>
        </w:tc>
        <w:tc>
          <w:tcPr>
            <w:tcW w:w="201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Kiểu dữ liệu</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Kích thước</w:t>
            </w:r>
          </w:p>
        </w:tc>
        <w:tc>
          <w:tcPr>
            <w:tcW w:w="3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Miền giá trị</w:t>
            </w:r>
          </w:p>
        </w:tc>
      </w:tr>
      <w:tr w:rsidR="0093642C" w:rsidRPr="00D864A3" w:rsidTr="006A0B71">
        <w:tc>
          <w:tcPr>
            <w:tcW w:w="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tc>
        <w:tc>
          <w:tcPr>
            <w:tcW w:w="201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unsigned char</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char</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enum</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unsigned int</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short int</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unsigned long</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long</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float</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double</w:t>
            </w:r>
          </w:p>
          <w:p w:rsidR="008C01FA" w:rsidRPr="00D864A3" w:rsidRDefault="008C01FA" w:rsidP="00EF2805">
            <w:pPr>
              <w:spacing w:before="150" w:after="150" w:line="340" w:lineRule="atLeast"/>
              <w:ind w:left="162"/>
              <w:contextualSpacing/>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long double</w:t>
            </w:r>
          </w:p>
        </w:tc>
        <w:tc>
          <w:tcPr>
            <w:tcW w:w="155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byte</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byte</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 bytes</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 bytes</w:t>
            </w:r>
          </w:p>
        </w:tc>
        <w:tc>
          <w:tcPr>
            <w:tcW w:w="354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0 đến 255</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128 đến 127</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32,768 đến 32,767</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val="en-US" w:eastAsia="vi-VN"/>
              </w:rPr>
            </w:pPr>
            <w:r w:rsidRPr="00D864A3">
              <w:rPr>
                <w:rFonts w:ascii="Tahoma" w:eastAsia="Times New Roman" w:hAnsi="Tahoma" w:cs="Tahoma"/>
                <w:color w:val="000000" w:themeColor="text1"/>
                <w:sz w:val="20"/>
                <w:szCs w:val="20"/>
                <w:lang w:eastAsia="vi-VN"/>
              </w:rPr>
              <w:t>0 đến 65,535</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32,768 đến 32,767</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32,768 đến 32,767</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0 đến 4,294,967,295</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2,147,483,648 đến 2,147,483,647</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3.4 * 10</w:t>
            </w:r>
            <w:r w:rsidRPr="00D864A3">
              <w:rPr>
                <w:rFonts w:ascii="Tahoma" w:eastAsia="Times New Roman" w:hAnsi="Tahoma" w:cs="Tahoma"/>
                <w:color w:val="000000" w:themeColor="text1"/>
                <w:sz w:val="20"/>
                <w:szCs w:val="20"/>
                <w:vertAlign w:val="superscript"/>
                <w:lang w:eastAsia="vi-VN"/>
              </w:rPr>
              <w:t>–38</w:t>
            </w:r>
            <w:r w:rsidRPr="00D864A3">
              <w:rPr>
                <w:rFonts w:ascii="Tahoma" w:eastAsia="Times New Roman" w:hAnsi="Tahoma" w:cs="Tahoma"/>
                <w:color w:val="000000" w:themeColor="text1"/>
                <w:sz w:val="20"/>
                <w:szCs w:val="20"/>
                <w:lang w:eastAsia="vi-VN"/>
              </w:rPr>
              <w:t> đến 3.4 * 10</w:t>
            </w:r>
            <w:r w:rsidRPr="00D864A3">
              <w:rPr>
                <w:rFonts w:ascii="Tahoma" w:eastAsia="Times New Roman" w:hAnsi="Tahoma" w:cs="Tahoma"/>
                <w:color w:val="000000" w:themeColor="text1"/>
                <w:sz w:val="20"/>
                <w:szCs w:val="20"/>
                <w:vertAlign w:val="superscript"/>
                <w:lang w:eastAsia="vi-VN"/>
              </w:rPr>
              <w:t>38</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 * 10</w:t>
            </w:r>
            <w:r w:rsidRPr="00D864A3">
              <w:rPr>
                <w:rFonts w:ascii="Tahoma" w:eastAsia="Times New Roman" w:hAnsi="Tahoma" w:cs="Tahoma"/>
                <w:color w:val="000000" w:themeColor="text1"/>
                <w:sz w:val="20"/>
                <w:szCs w:val="20"/>
                <w:vertAlign w:val="superscript"/>
                <w:lang w:eastAsia="vi-VN"/>
              </w:rPr>
              <w:t>–308</w:t>
            </w:r>
            <w:r w:rsidRPr="00D864A3">
              <w:rPr>
                <w:rFonts w:ascii="Tahoma" w:eastAsia="Times New Roman" w:hAnsi="Tahoma" w:cs="Tahoma"/>
                <w:color w:val="000000" w:themeColor="text1"/>
                <w:sz w:val="20"/>
                <w:szCs w:val="20"/>
                <w:lang w:eastAsia="vi-VN"/>
              </w:rPr>
              <w:t> đến 1.7 * 10</w:t>
            </w:r>
            <w:r w:rsidRPr="00D864A3">
              <w:rPr>
                <w:rFonts w:ascii="Tahoma" w:eastAsia="Times New Roman" w:hAnsi="Tahoma" w:cs="Tahoma"/>
                <w:color w:val="000000" w:themeColor="text1"/>
                <w:sz w:val="20"/>
                <w:szCs w:val="20"/>
                <w:vertAlign w:val="superscript"/>
                <w:lang w:eastAsia="vi-VN"/>
              </w:rPr>
              <w:t>308</w:t>
            </w:r>
          </w:p>
          <w:p w:rsidR="008C01FA" w:rsidRPr="00D864A3" w:rsidRDefault="008C01FA" w:rsidP="009812DA">
            <w:pPr>
              <w:spacing w:before="150" w:after="150" w:line="340" w:lineRule="atLeast"/>
              <w:contextualSpacing/>
              <w:jc w:val="center"/>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3.4 * 10</w:t>
            </w:r>
            <w:r w:rsidRPr="00D864A3">
              <w:rPr>
                <w:rFonts w:ascii="Tahoma" w:eastAsia="Times New Roman" w:hAnsi="Tahoma" w:cs="Tahoma"/>
                <w:color w:val="000000" w:themeColor="text1"/>
                <w:sz w:val="20"/>
                <w:szCs w:val="20"/>
                <w:vertAlign w:val="superscript"/>
                <w:lang w:eastAsia="vi-VN"/>
              </w:rPr>
              <w:t>–4932</w:t>
            </w:r>
            <w:r w:rsidRPr="00D864A3">
              <w:rPr>
                <w:rFonts w:ascii="Tahoma" w:eastAsia="Times New Roman" w:hAnsi="Tahoma" w:cs="Tahoma"/>
                <w:color w:val="000000" w:themeColor="text1"/>
                <w:sz w:val="20"/>
                <w:szCs w:val="20"/>
                <w:lang w:eastAsia="vi-VN"/>
              </w:rPr>
              <w:t> đến 1.1 * 10</w:t>
            </w:r>
            <w:r w:rsidRPr="00D864A3">
              <w:rPr>
                <w:rFonts w:ascii="Tahoma" w:eastAsia="Times New Roman" w:hAnsi="Tahoma" w:cs="Tahoma"/>
                <w:color w:val="000000" w:themeColor="text1"/>
                <w:sz w:val="20"/>
                <w:szCs w:val="20"/>
                <w:vertAlign w:val="superscript"/>
                <w:lang w:eastAsia="vi-VN"/>
              </w:rPr>
              <w:t>4932</w:t>
            </w:r>
          </w:p>
        </w:tc>
      </w:tr>
    </w:tbl>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1.5 Lời chú thích</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Trong khi lập trình cần phải ghi chú để giải thích các biến, hằng, thao tác xử lý giúp cho chương trình rõ ràng dễ hiểu, dễ nhớ, dễ sửa chữa và để người khác đọc vào dễ hiểu. Trong C có các ghi chú sau: // hoặc /* nội dung ghi chú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32215E" w:rsidRPr="00D864A3" w:rsidRDefault="008C01FA" w:rsidP="008A0EE8">
      <w:pPr>
        <w:pBdr>
          <w:bottom w:val="single" w:sz="6" w:space="1" w:color="auto"/>
        </w:pBd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Tóm lại, đối với ghi chú dạng // dùng để ghi chú một hàng và dạng /* …. */ có thể ghi chú một hàng hoặc nhiều hàng.</w:t>
      </w:r>
    </w:p>
    <w:p w:rsidR="0032215E" w:rsidRPr="00D864A3" w:rsidRDefault="0032215E"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p w:rsidR="003236C7" w:rsidRPr="00D864A3" w:rsidRDefault="003236C7" w:rsidP="008A0EE8">
      <w:pPr>
        <w:spacing w:after="0" w:line="340" w:lineRule="atLeast"/>
        <w:contextualSpacing/>
        <w:jc w:val="both"/>
        <w:rPr>
          <w:rFonts w:ascii="Tahoma" w:eastAsia="Times New Roman" w:hAnsi="Tahoma" w:cs="Tahoma"/>
          <w:color w:val="000000" w:themeColor="text1"/>
          <w:sz w:val="20"/>
          <w:szCs w:val="20"/>
          <w:lang w:val="en-US" w:eastAsia="vi-VN"/>
        </w:rPr>
      </w:pPr>
    </w:p>
    <w:p w:rsidR="008C01FA" w:rsidRPr="00D864A3" w:rsidRDefault="001245B1"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hyperlink r:id="rId6" w:history="1">
        <w:r w:rsidR="008C01FA" w:rsidRPr="00D864A3">
          <w:rPr>
            <w:rFonts w:ascii="Tahoma" w:eastAsia="Times New Roman" w:hAnsi="Tahoma" w:cs="Tahoma"/>
            <w:b/>
            <w:color w:val="000000" w:themeColor="text1"/>
            <w:sz w:val="40"/>
            <w:szCs w:val="40"/>
            <w:lang w:eastAsia="vi-VN"/>
          </w:rPr>
          <w:t>Tự học lập trình C - Bài 2: Cấu trúc chương trình C</w:t>
        </w:r>
      </w:hyperlink>
      <w:r w:rsidR="008C01FA" w:rsidRPr="00D864A3">
        <w:rPr>
          <w:rFonts w:ascii="Tahoma" w:eastAsia="Times New Roman" w:hAnsi="Tahoma" w:cs="Tahoma"/>
          <w:b/>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Một chương trình bao gồm một hoặc nhiều hàm, mỗi hàm được người lập trình tổ chức để giải quyết một hoặc một số công việc nào đó của bài toán cần giải quyết. Một chương trình C để có thể thực thi được luôn cần phải có hàm main().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Cấu trúc cơ bản của chương trình như sau:</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Các #include ( dùng để khai báo sử dụng các hàm chuẩn)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Các #define  ( dùng để định nghĩa các hằng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báo các đối tượng dữ liệu ngoài ( biến, mảng, cấu trúc vv..).</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báo nguyên mẫu các hàm.</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main().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Định nghĩa các hàm ( hàm main có thể đặt sau hoặc xen vào giữa các hàm khác).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1.3:</w:t>
      </w:r>
    </w:p>
    <w:tbl>
      <w:tblPr>
        <w:tblW w:w="20280" w:type="dxa"/>
        <w:tblCellMar>
          <w:left w:w="0" w:type="dxa"/>
          <w:right w:w="0" w:type="dxa"/>
        </w:tblCellMar>
        <w:tblLook w:val="04A0" w:firstRow="1" w:lastRow="0" w:firstColumn="1" w:lastColumn="0" w:noHBand="0" w:noVBand="1"/>
      </w:tblPr>
      <w:tblGrid>
        <w:gridCol w:w="420"/>
        <w:gridCol w:w="19860"/>
      </w:tblGrid>
      <w:tr w:rsidR="0093642C" w:rsidRPr="00D864A3" w:rsidTr="00D766A6">
        <w:trPr>
          <w:trHeight w:val="649"/>
        </w:trPr>
        <w:tc>
          <w:tcPr>
            <w:tcW w:w="0" w:type="auto"/>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6</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tc>
        <w:tc>
          <w:tcPr>
            <w:tcW w:w="19860" w:type="dxa"/>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xml:space="preserve">#include &lt;stdio.h&gt;  </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//k.báo sử dụng thư viện xuất/nhập chuẩn của C</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val="en-US" w:eastAsia="vi-VN"/>
              </w:rPr>
            </w:pPr>
            <w:r w:rsidRPr="00D864A3">
              <w:rPr>
                <w:rFonts w:ascii="Tahoma" w:eastAsia="Times New Roman" w:hAnsi="Tahoma" w:cs="Tahoma"/>
                <w:color w:val="000000" w:themeColor="text1"/>
                <w:sz w:val="20"/>
                <w:szCs w:val="20"/>
                <w:lang w:eastAsia="vi-VN"/>
              </w:rPr>
              <w:t xml:space="preserve">        double x,y;                      //Khai báo 2 biến x,y </w:t>
            </w:r>
            <w:r w:rsidR="00866E1D" w:rsidRPr="00D864A3">
              <w:rPr>
                <w:rFonts w:ascii="Tahoma" w:eastAsia="Times New Roman" w:hAnsi="Tahoma" w:cs="Tahoma"/>
                <w:color w:val="000000" w:themeColor="text1"/>
                <w:sz w:val="20"/>
                <w:szCs w:val="20"/>
                <w:lang w:val="en-US" w:eastAsia="vi-VN"/>
              </w:rPr>
              <w:t>kiểu số thực</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printf("\n Nhap x va y");        //xuất dữ liệu ra màn hình</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scanf("%lf%lf",&amp;x,&amp;y);           //nhập dữ liệu từ bàn phím và lưu vào vùng địa chỉ </w:t>
            </w:r>
            <w:r w:rsidR="000F0999" w:rsidRPr="00D864A3">
              <w:rPr>
                <w:rFonts w:ascii="Tahoma" w:eastAsia="Times New Roman" w:hAnsi="Tahoma" w:cs="Tahoma"/>
                <w:color w:val="000000" w:themeColor="text1"/>
                <w:sz w:val="20"/>
                <w:szCs w:val="20"/>
                <w:lang w:eastAsia="vi-VN"/>
              </w:rPr>
              <w:t>cấp cho 2 biến x,y</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8C01FA" w:rsidRPr="00D864A3" w:rsidRDefault="008C01FA"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lastRenderedPageBreak/>
        <w:t>@</w:t>
      </w:r>
      <w:r w:rsidRPr="00D864A3">
        <w:rPr>
          <w:rFonts w:ascii="Tahoma" w:eastAsia="Times New Roman" w:hAnsi="Tahoma" w:cs="Tahoma"/>
          <w:b/>
          <w:bCs/>
          <w:color w:val="000000" w:themeColor="text1"/>
          <w:sz w:val="20"/>
          <w:szCs w:val="20"/>
          <w:lang w:eastAsia="vi-VN"/>
        </w:rPr>
        <w:t>Lưu ý:</w:t>
      </w:r>
      <w:r w:rsidRPr="00D864A3">
        <w:rPr>
          <w:rFonts w:ascii="Tahoma" w:eastAsia="Times New Roman" w:hAnsi="Tahoma" w:cs="Tahoma"/>
          <w:color w:val="000000" w:themeColor="text1"/>
          <w:sz w:val="20"/>
          <w:szCs w:val="20"/>
          <w:lang w:eastAsia="vi-VN"/>
        </w:rPr>
        <w:t> </w:t>
      </w:r>
      <w:r w:rsidRPr="00D864A3">
        <w:rPr>
          <w:rFonts w:ascii="Tahoma" w:eastAsia="Times New Roman" w:hAnsi="Tahoma" w:cs="Tahoma"/>
          <w:b/>
          <w:bCs/>
          <w:color w:val="000000" w:themeColor="text1"/>
          <w:sz w:val="20"/>
          <w:szCs w:val="20"/>
          <w:lang w:eastAsia="vi-VN"/>
        </w:rPr>
        <w:t>Một số qui tắc cần nhớ khi viết chương trình:</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Mỗi câu lệnh có thể viết trên một hay nhiều dòng nhưng phải kết thúc bằng dấu (;).</w:t>
      </w:r>
    </w:p>
    <w:p w:rsidR="008C01FA" w:rsidRPr="00D864A3" w:rsidRDefault="008C01FA" w:rsidP="008A0EE8">
      <w:pPr>
        <w:pBdr>
          <w:bottom w:val="single" w:sz="6" w:space="1" w:color="auto"/>
        </w:pBd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chương trình, khi ta sử dụng các hàm chuẩn, ở đầu chương trình ta phải khai báo sử dụng, ví dụ: #include "stdio.h".</w:t>
      </w:r>
    </w:p>
    <w:p w:rsidR="008C01FA" w:rsidRPr="00D864A3" w:rsidRDefault="008C01FA" w:rsidP="008A0EE8">
      <w:pPr>
        <w:spacing w:after="0" w:line="340" w:lineRule="atLeast"/>
        <w:contextualSpacing/>
        <w:jc w:val="both"/>
        <w:rPr>
          <w:rFonts w:ascii="Tahoma" w:eastAsia="Times New Roman" w:hAnsi="Tahoma" w:cs="Tahoma"/>
          <w:b/>
          <w:color w:val="000000" w:themeColor="text1"/>
          <w:sz w:val="40"/>
          <w:szCs w:val="40"/>
          <w:lang w:eastAsia="vi-VN"/>
        </w:rPr>
      </w:pPr>
      <w:ins w:id="0" w:author="Unknown">
        <w:r w:rsidRPr="00D864A3">
          <w:rPr>
            <w:rFonts w:ascii="Tahoma" w:eastAsia="Times New Roman" w:hAnsi="Tahoma" w:cs="Tahoma"/>
            <w:color w:val="000000" w:themeColor="text1"/>
            <w:sz w:val="20"/>
            <w:szCs w:val="20"/>
            <w:bdr w:val="none" w:sz="0" w:space="0" w:color="auto" w:frame="1"/>
            <w:lang w:eastAsia="vi-VN"/>
          </w:rPr>
          <w:br/>
        </w:r>
      </w:ins>
      <w:hyperlink r:id="rId7" w:history="1">
        <w:r w:rsidRPr="00D864A3">
          <w:rPr>
            <w:rFonts w:ascii="Tahoma" w:eastAsia="Times New Roman" w:hAnsi="Tahoma" w:cs="Tahoma"/>
            <w:b/>
            <w:color w:val="000000" w:themeColor="text1"/>
            <w:sz w:val="40"/>
            <w:szCs w:val="40"/>
            <w:lang w:eastAsia="vi-VN"/>
          </w:rPr>
          <w:t>Tự học lập trình C - Bài 3: Hằng - Biến - Toán tử - B.thức</w:t>
        </w:r>
      </w:hyperlink>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3.1 Khai báo hằng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Hằng là các đại lượng mà giá  trị của nó không thay đổi trong quá trình tính toán.   Nguyên tắc đặt tên hằng theo nguyên tắc đặt tên của 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báo</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#define   &lt;tên hằng&gt;   &lt;giá trị&gt;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Diễn giải: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#define: Từ khóa để định nghĩa một biến hằng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&lt;tên hằng&gt;: là tên của hằng mà ta cần định nghĩa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&lt;giá trị&gt;: Giá trị khởi gán cho hằng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#define   MAX   1000</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Lúc này, tất cả các tên MAX trong chương trình xuất hiện sau này đều được thay bằng 1000. Vì vậy, ta thường gọi MAX là tên hằng, nó biểu diễn số 1000.</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3.2 Khai báo biến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báo</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&lt;Kiểu dữ liệu&gt; &lt;Danh sách tên biến&gt;;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Diễn giải: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&lt;Kiểu dữ liệu&gt;: là kiểu dữ liệu muốn khai báo cho biến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&lt;Danh sách tên biến&gt;: gồm các tên biến có cùng kiểu dữ liệu, mỗi tên biến cách nhau dấu phẩy (,), cuối cùng là dấu chấm phẩy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iTuoi; //khai báo biến iTuoi có kiểu int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float fTrongLuong; //khai báo biến fTrongLuong có kiểu float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char cKyTu1, cKyTu2; //khai báo biến cKyTu1, cKyTu2 có kiểu char</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Vừa khai báo vừa khởi gán giá trị cho biến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Có thể kết hợp việc khai báo với toán tử gán để biến nhận ngay giá trị lúc mới khai báo.</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Khai báo trước, gán giá trị sau</w:t>
      </w:r>
    </w:p>
    <w:tbl>
      <w:tblPr>
        <w:tblW w:w="7635" w:type="dxa"/>
        <w:tblCellMar>
          <w:left w:w="0" w:type="dxa"/>
          <w:right w:w="0" w:type="dxa"/>
        </w:tblCellMar>
        <w:tblLook w:val="04A0" w:firstRow="1" w:lastRow="0" w:firstColumn="1" w:lastColumn="0" w:noHBand="0" w:noVBand="1"/>
      </w:tblPr>
      <w:tblGrid>
        <w:gridCol w:w="420"/>
        <w:gridCol w:w="7215"/>
      </w:tblGrid>
      <w:tr w:rsidR="0093642C" w:rsidRPr="00D864A3" w:rsidTr="008C01FA">
        <w:tc>
          <w:tcPr>
            <w:tcW w:w="0" w:type="auto"/>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3</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tc>
        <w:tc>
          <w:tcPr>
            <w:tcW w:w="7215" w:type="dxa"/>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void main(void)</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int a, b, c;</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a = 1;</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 = 2;</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 = 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lastRenderedPageBreak/>
        <w:t>Vừa khai báo vừa gán giá trị</w:t>
      </w:r>
      <w:r w:rsidRPr="00D864A3">
        <w:rPr>
          <w:rFonts w:ascii="Tahoma" w:eastAsia="Times New Roman" w:hAnsi="Tahoma" w:cs="Tahoma"/>
          <w:color w:val="000000" w:themeColor="text1"/>
          <w:sz w:val="20"/>
          <w:szCs w:val="20"/>
          <w:lang w:eastAsia="vi-VN"/>
        </w:rPr>
        <w:t>:</w:t>
      </w:r>
    </w:p>
    <w:tbl>
      <w:tblPr>
        <w:tblW w:w="7635" w:type="dxa"/>
        <w:tblCellMar>
          <w:left w:w="0" w:type="dxa"/>
          <w:right w:w="0" w:type="dxa"/>
        </w:tblCellMar>
        <w:tblLook w:val="04A0" w:firstRow="1" w:lastRow="0" w:firstColumn="1" w:lastColumn="0" w:noHBand="0" w:noVBand="1"/>
      </w:tblPr>
      <w:tblGrid>
        <w:gridCol w:w="420"/>
        <w:gridCol w:w="7215"/>
      </w:tblGrid>
      <w:tr w:rsidR="0093642C" w:rsidRPr="00D864A3" w:rsidTr="008C01FA">
        <w:tc>
          <w:tcPr>
            <w:tcW w:w="0" w:type="auto"/>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tc>
        <w:tc>
          <w:tcPr>
            <w:tcW w:w="7215" w:type="dxa"/>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int a = 1, b = 2, c = 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Phạm vi của biến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Khi lập trình, phải nắm rõ phạm vi của biến. Nếu khai báo và sử dụng không đúng, không rõ ràng sẽ dẫn đến sai sót khó kiểm soát được.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Khai báo biến ngoài (biến toàn cục):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Vị trí biến đặt bên ngoài tất cả các hàm, cấu trúc...Các biến toàn cục có ảnh hưởng đến toàn bộ chương trình. Chu trình sống của nó là bắt đầu từ khi chạy chương trình đến lúc kết thúc chương trình.</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 Khai báo biến trong (biến cục bộ):</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Vị trí biến đặt bên trong hàm, cấu trúc…. Chỉ ảnh hưởng nội bộ bên trong hàm, cấu trúc đó…. Chu trình sống của nó bắt đầu từ lúc hàm, cấu trúc được gọi thực hiện đến lúc thực hiện xong.</w:t>
      </w:r>
    </w:p>
    <w:p w:rsidR="00AB51F7" w:rsidRPr="00D864A3" w:rsidRDefault="00AB51F7"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3.3 Biểu thức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Biểu thức là sự phối hợp của những toán tử và toán hạng.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 b</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 = 1 + 5 * 2/i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 6 % (7 + 1)</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x++ * 2/4 + 5 – power(i, 2)</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Toán hạng sử dụng trong biểu thức có thể là hằng số, biến, hàm.</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3.4 Phép toán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Trong C có 4 nhóm toán tử chính yếu sau đây:</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Phép toán số học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phép cộng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phép trừ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phép nhân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phép chia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phép chia lấy phần dư, được áp dụng trên các toán hạng có kiểu dữ liệu char, int, long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Phép toán quan hệ</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&gt; : lớn hơn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&gt;= : lớn hơn hoặc bằng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   : nhỏ hơn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 : nhỏ hơn hoặc bằng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bằng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khác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lastRenderedPageBreak/>
        <w:t>@Lưu ý:</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Kết quả của phép toán quan hệ là số nguyên kiểu int, bằng 1 nếu đúng, bằng 0 nếu sai.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Phép toán quan hệ ngoài toán hạng được sử dụng là kiểu dữ liệu số hoặc kiểu dữ liệu char.</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Phép toán logic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(phép toán Phủ định)</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&amp;&amp;: (phép toán Và)</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(phép Hoặc)</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Phép toán trên bit (bitwise)</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&amp; : và(AND)</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hoặc (OR)</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hoặc loại trừ (XOR)</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&gt;&gt; : dịch phải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&lt;&lt; : dịch trái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đảo</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Phép gán hợp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Biểu thức gán là biểu thức có dạng: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v=e</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Trong đó v là một biến (hay phần tử mảng ), e là một biểu thức. Giá trị của biểu thức gán là giá trị của e, kiểu của nó là kiểu của v. Nếu đặt dấu ; vào sau biểu thức gán ta sẽ thu được phép toán gán có dạng: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v=e;</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Biểu thức gán có thể sử dụng trong các phép toán và các câu lệnh như các biểu thức khác. Ví dụ như khi ta viết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a=b=5;</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thì điều đó có nghĩa là gán giá trị của biểu thức b=5 cho biến a. Kết qủa là b=5 và a=5.</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Hoàn toàn tương tự như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a=b=c=d=6; gán 6 cho cả a, b, c và d</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z=(y=2)*(x=6);            { ở đây * là phép toán nhân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gán 2 cho y, 6 cho x và nhân hai biểu thức lại cho ta z=12.</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Phép toán tăng giảm</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 đưa ra hai phép toán một ngôi để tăng và giảm các biến (nguyên và thực). Toán tử tăng là ++ sẽ cộng 1 vào toán hạng của nó, toán tử giảm là -- sẽ trừ toán hạng đi 1.</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n=5</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m=4</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      Cho ta   n=6</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--m       Cho ta   m=3</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Ta có thể viết phép toán ++ và -- trước hoặc sau toán hạng: ++n, n++, --n, 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Sự khác nhau của ++n và n++ ở chỗ : trong phép n++ thì tăng giá trị của biến n lên 1 sau khi giá trị của nó đã được sử dụng, còn trong phép ++n thì n được tăng trước khi sử dụng. Sự khác nhau giữa n-- và --n cũng như vậy.</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Toán tử điều kiện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&lt;biểu thức đều kiện&gt;?&lt;biểu thức1&gt;:&lt;biểu thức2&gt;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Diễn giải:Nếu biểu thức điều kiện có giá trị đúng thì kết quả là &lt;biểu thức 1&gt;, nếu sai kết quả là &lt;biểu thức 2&gt;</w:t>
      </w:r>
    </w:p>
    <w:p w:rsidR="008C01FA" w:rsidRPr="00D864A3" w:rsidRDefault="008C01FA"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p w:rsidR="008C01FA" w:rsidRPr="00D864A3" w:rsidRDefault="008C01FA"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a=2</w:t>
      </w:r>
    </w:p>
    <w:p w:rsidR="008C01FA" w:rsidRPr="00D864A3" w:rsidRDefault="008C01FA"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b=5</w:t>
      </w:r>
    </w:p>
    <w:p w:rsidR="008C01FA" w:rsidRPr="00D864A3" w:rsidRDefault="008C01FA"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max=(a&gt;b)? a:b;</w:t>
      </w:r>
    </w:p>
    <w:p w:rsidR="008C01FA" w:rsidRPr="00D864A3" w:rsidRDefault="008C01FA" w:rsidP="008A0EE8">
      <w:pPr>
        <w:pBdr>
          <w:bottom w:val="single" w:sz="6" w:space="1" w:color="auto"/>
        </w:pBd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kết quả là max = 5</w:t>
      </w:r>
    </w:p>
    <w:p w:rsidR="009E1FFF" w:rsidRPr="00D864A3" w:rsidRDefault="009E1FFF" w:rsidP="008A0EE8">
      <w:pPr>
        <w:spacing w:after="0" w:line="340" w:lineRule="atLeast"/>
        <w:contextualSpacing/>
        <w:jc w:val="both"/>
        <w:rPr>
          <w:rFonts w:ascii="Tahoma" w:eastAsia="Times New Roman" w:hAnsi="Tahoma" w:cs="Tahoma"/>
          <w:caps/>
          <w:color w:val="000000" w:themeColor="text1"/>
          <w:sz w:val="20"/>
          <w:szCs w:val="20"/>
          <w:lang w:eastAsia="vi-VN"/>
        </w:rPr>
      </w:pPr>
    </w:p>
    <w:p w:rsidR="008C01FA" w:rsidRPr="00D864A3" w:rsidRDefault="001245B1"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hyperlink r:id="rId8" w:history="1">
        <w:r w:rsidR="008C01FA" w:rsidRPr="00D864A3">
          <w:rPr>
            <w:rFonts w:ascii="Tahoma" w:eastAsia="Times New Roman" w:hAnsi="Tahoma" w:cs="Tahoma"/>
            <w:b/>
            <w:color w:val="000000" w:themeColor="text1"/>
            <w:sz w:val="40"/>
            <w:szCs w:val="40"/>
            <w:lang w:eastAsia="vi-VN"/>
          </w:rPr>
          <w:t>Tự học lập trình C - Bài 4: Nhập/xuất dữ liệu</w:t>
        </w:r>
      </w:hyperlink>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4.1 Lệnh xuất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Cú pháp: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printf </w:t>
      </w:r>
      <w:r w:rsidRPr="00D864A3">
        <w:rPr>
          <w:rFonts w:ascii="Tahoma" w:eastAsia="Times New Roman" w:hAnsi="Tahoma" w:cs="Tahoma"/>
          <w:color w:val="000000" w:themeColor="text1"/>
          <w:sz w:val="20"/>
          <w:szCs w:val="20"/>
          <w:lang w:eastAsia="vi-VN"/>
        </w:rPr>
        <w:t>("chuỗi định dạng"[, đối mục 1, đối mục 2,…]);</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Chức năng: Đưa kết quả các &lt;đối mục&gt; ra màn hình</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&lt;“chuỗi định dạng”&gt;: dùng để định dạng cho dữ liệu xuất ra màn hình của các &lt;đối mục&gt;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&lt;Đối mục 1&gt;, &lt;Đối mục &gt;…: là các mục dữ kiện cần in ra màn hình. Các &lt;đối mục này&gt; có thể là biến, hằng hoặc biểu thức phải được định trị trước khi in ra.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Chuỗi định dạng: được đặt trong cặp nháy kép (" "), gồm 3 loại:</w:t>
      </w:r>
    </w:p>
    <w:p w:rsidR="008C01FA" w:rsidRPr="00D864A3" w:rsidRDefault="008C01FA"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Đối với chuỗi kí tự ghi như thế nào in ra giống như thế ấy.</w:t>
      </w:r>
    </w:p>
    <w:p w:rsidR="008C01FA" w:rsidRPr="00D864A3" w:rsidRDefault="008C01FA"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Đối với những kí tự chuyển đổi dạng thức cho phép kết xuất giá trị của các đối mục ra màn hình tạm gọi là mã định dạng.</w:t>
      </w:r>
    </w:p>
    <w:p w:rsidR="008C01FA" w:rsidRPr="00D864A3" w:rsidRDefault="008C01FA"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Sau đây là các dấu mô tả định dạng: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 : Ký tự đơn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 : Chuỗi</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 : Số nguyên hệ thập phân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 : Số chấm động (ký hiệu thập phân)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%e : Số chấm động (ký hiệu có số mũ)</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 : Dùng %e hoặc %f, tuỳ theo loại nào ngắn hơn, không in các số 0 vô nghĩa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%x : Hệ 16 không dấu</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%u : Số thập phân không dấu</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%o : Số nguyên bát phân không dấu</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 : Tiền tố dùng kèm với %d, %u, %x, %o để chỉ số nguyên dài (ví dụ %ld)</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tbl>
      <w:tblPr>
        <w:tblW w:w="7635" w:type="dxa"/>
        <w:tblCellMar>
          <w:left w:w="0" w:type="dxa"/>
          <w:right w:w="0" w:type="dxa"/>
        </w:tblCellMar>
        <w:tblLook w:val="04A0" w:firstRow="1" w:lastRow="0" w:firstColumn="1" w:lastColumn="0" w:noHBand="0" w:noVBand="1"/>
      </w:tblPr>
      <w:tblGrid>
        <w:gridCol w:w="420"/>
        <w:gridCol w:w="7215"/>
      </w:tblGrid>
      <w:tr w:rsidR="0093642C" w:rsidRPr="00D864A3" w:rsidTr="008C01FA">
        <w:tc>
          <w:tcPr>
            <w:tcW w:w="0" w:type="auto"/>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tc>
        <w:tc>
          <w:tcPr>
            <w:tcW w:w="7215" w:type="dxa"/>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//cần khai báo tiền xử lý stdio.h, vì trong hàm main()</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có dùng hàm printf</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 (void)</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printf(“Hello!”);</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//Cho ra màn hình kết quả: Hello</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tbl>
      <w:tblPr>
        <w:tblW w:w="7635" w:type="dxa"/>
        <w:tblCellMar>
          <w:left w:w="0" w:type="dxa"/>
          <w:right w:w="0" w:type="dxa"/>
        </w:tblCellMar>
        <w:tblLook w:val="04A0" w:firstRow="1" w:lastRow="0" w:firstColumn="1" w:lastColumn="0" w:noHBand="0" w:noVBand="1"/>
      </w:tblPr>
      <w:tblGrid>
        <w:gridCol w:w="420"/>
        <w:gridCol w:w="7215"/>
      </w:tblGrid>
      <w:tr w:rsidR="0093642C" w:rsidRPr="00D864A3" w:rsidTr="008C01FA">
        <w:tc>
          <w:tcPr>
            <w:tcW w:w="0" w:type="auto"/>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8</w:t>
            </w:r>
          </w:p>
        </w:tc>
        <w:tc>
          <w:tcPr>
            <w:tcW w:w="7215" w:type="dxa"/>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&lt;stdio.h&gt;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//cần khai báo tiền xử lý stdio.h, vì trong hàm main()</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có dùng hàm printf</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 (void)</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int n=65;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printf(“Gia tri cua n la: %d”,n);</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w:t>
            </w:r>
          </w:p>
        </w:tc>
      </w:tr>
    </w:tbl>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//Cho ra màn hình kết quả: Gia tri cua n la:65</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 dùng để định dạng cho giá trị của 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nếu thay %d thành %c thì kết quả cho ra màn hình là: </w:t>
      </w:r>
      <w:r w:rsidRPr="00D864A3">
        <w:rPr>
          <w:rFonts w:ascii="Tahoma" w:eastAsia="Times New Roman" w:hAnsi="Tahoma" w:cs="Tahoma"/>
          <w:b/>
          <w:bCs/>
          <w:i/>
          <w:iCs/>
          <w:color w:val="000000" w:themeColor="text1"/>
          <w:sz w:val="20"/>
          <w:szCs w:val="20"/>
          <w:lang w:eastAsia="vi-VN"/>
        </w:rPr>
        <w:t>Gia tri cua n la A, </w:t>
      </w:r>
      <w:r w:rsidRPr="00D864A3">
        <w:rPr>
          <w:rFonts w:ascii="Tahoma" w:eastAsia="Times New Roman" w:hAnsi="Tahoma" w:cs="Tahoma"/>
          <w:color w:val="000000" w:themeColor="text1"/>
          <w:sz w:val="20"/>
          <w:szCs w:val="20"/>
          <w:lang w:eastAsia="vi-VN"/>
        </w:rPr>
        <w:t>vì %c là mã định dạng cho ký tự, tương ứng với mã 65 là ký tự A</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Các ký tự điều khiển và ký tự đặc biệt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 : Nhảy xuống dòng kế tiếp canh về cột đầu tiên.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 : Canh cột tab ngang.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\r : Nhảy về đầu hàng, không xuống hàng.</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 Tiếng kêu bip.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In ra dấu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In ra dấu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 In ra dấu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In ra dấu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Vi dụ:</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noProof/>
          <w:color w:val="000000" w:themeColor="text1"/>
          <w:sz w:val="20"/>
          <w:szCs w:val="20"/>
          <w:lang w:eastAsia="vi-VN"/>
        </w:rPr>
        <w:drawing>
          <wp:inline distT="0" distB="0" distL="0" distR="0" wp14:anchorId="0322257A" wp14:editId="50046DEB">
            <wp:extent cx="6010275" cy="4638675"/>
            <wp:effectExtent l="0" t="0" r="9525" b="9525"/>
            <wp:docPr id="1" name="Picture 1" descr="http://tuhocanninhmang.com/images/bai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hocanninhmang.com/images/bai4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4638675"/>
                    </a:xfrm>
                    <a:prstGeom prst="rect">
                      <a:avLst/>
                    </a:prstGeom>
                    <a:noFill/>
                    <a:ln>
                      <a:noFill/>
                    </a:ln>
                  </pic:spPr>
                </pic:pic>
              </a:graphicData>
            </a:graphic>
          </wp:inline>
        </w:drawing>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4.2 Lệnh nhập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Cú pháp: </w:t>
      </w:r>
      <w:r w:rsidRPr="00D864A3">
        <w:rPr>
          <w:rFonts w:ascii="Tahoma" w:eastAsia="Times New Roman" w:hAnsi="Tahoma" w:cs="Tahoma"/>
          <w:b/>
          <w:bCs/>
          <w:color w:val="000000" w:themeColor="text1"/>
          <w:sz w:val="20"/>
          <w:szCs w:val="20"/>
          <w:lang w:eastAsia="vi-VN"/>
        </w:rPr>
        <w:t>scanf </w:t>
      </w:r>
      <w:r w:rsidRPr="00D864A3">
        <w:rPr>
          <w:rFonts w:ascii="Tahoma" w:eastAsia="Times New Roman" w:hAnsi="Tahoma" w:cs="Tahoma"/>
          <w:color w:val="000000" w:themeColor="text1"/>
          <w:sz w:val="20"/>
          <w:szCs w:val="20"/>
          <w:lang w:eastAsia="vi-VN"/>
        </w:rPr>
        <w:t>("chuỗi định dạng"[, đối mục 1, đối mục 2,…]);</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Chức năng: Đọc dữ liệu từ bàn phím</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Đạnh dạng tương tự như hàm printf</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w:t>
      </w:r>
    </w:p>
    <w:tbl>
      <w:tblPr>
        <w:tblW w:w="7635" w:type="dxa"/>
        <w:tblCellMar>
          <w:left w:w="0" w:type="dxa"/>
          <w:right w:w="0" w:type="dxa"/>
        </w:tblCellMar>
        <w:tblLook w:val="04A0" w:firstRow="1" w:lastRow="0" w:firstColumn="1" w:lastColumn="0" w:noHBand="0" w:noVBand="1"/>
      </w:tblPr>
      <w:tblGrid>
        <w:gridCol w:w="420"/>
        <w:gridCol w:w="7215"/>
      </w:tblGrid>
      <w:tr w:rsidR="0093642C" w:rsidRPr="00D864A3" w:rsidTr="008C01FA">
        <w:tc>
          <w:tcPr>
            <w:tcW w:w="0" w:type="auto"/>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4</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tc>
        <w:tc>
          <w:tcPr>
            <w:tcW w:w="7215" w:type="dxa"/>
            <w:vAlign w:val="center"/>
            <w:hideMark/>
          </w:tcPr>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&lt;stdio.h&gt;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float a,b,c</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he so a, b, c");</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scanf("%f%f%f", &amp;a,&amp;b,&amp;c);</w:t>
            </w:r>
          </w:p>
          <w:p w:rsidR="008C01FA" w:rsidRPr="00D864A3" w:rsidRDefault="008C01FA"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-Nhập vào 3 số a, b,c phải cách nhau bằng </w:t>
      </w:r>
      <w:r w:rsidRPr="00D864A3">
        <w:rPr>
          <w:rFonts w:ascii="Tahoma" w:eastAsia="Times New Roman" w:hAnsi="Tahoma" w:cs="Tahoma"/>
          <w:b/>
          <w:bCs/>
          <w:color w:val="000000" w:themeColor="text1"/>
          <w:sz w:val="20"/>
          <w:szCs w:val="20"/>
          <w:lang w:eastAsia="vi-VN"/>
        </w:rPr>
        <w:t>khoảng trắng </w:t>
      </w:r>
      <w:r w:rsidRPr="00D864A3">
        <w:rPr>
          <w:rFonts w:ascii="Tahoma" w:eastAsia="Times New Roman" w:hAnsi="Tahoma" w:cs="Tahoma"/>
          <w:color w:val="000000" w:themeColor="text1"/>
          <w:sz w:val="20"/>
          <w:szCs w:val="20"/>
          <w:lang w:eastAsia="vi-VN"/>
        </w:rPr>
        <w:t>hoặc </w:t>
      </w:r>
      <w:r w:rsidRPr="00D864A3">
        <w:rPr>
          <w:rFonts w:ascii="Tahoma" w:eastAsia="Times New Roman" w:hAnsi="Tahoma" w:cs="Tahoma"/>
          <w:b/>
          <w:bCs/>
          <w:color w:val="000000" w:themeColor="text1"/>
          <w:sz w:val="20"/>
          <w:szCs w:val="20"/>
          <w:lang w:eastAsia="vi-VN"/>
        </w:rPr>
        <w:t>enter</w:t>
      </w:r>
      <w:r w:rsidRPr="00D864A3">
        <w:rPr>
          <w:rFonts w:ascii="Tahoma" w:eastAsia="Times New Roman" w:hAnsi="Tahoma" w:cs="Tahoma"/>
          <w:color w:val="000000" w:themeColor="text1"/>
          <w:sz w:val="20"/>
          <w:szCs w:val="20"/>
          <w:lang w:eastAsia="vi-VN"/>
        </w:rPr>
        <w:t>.</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Các ký tự định dạng là tương ứng từng cặp 1 của các biến</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Ký tự &amp; là ký tự lấy địa chỉ của biến vì hàm scanf sẽ đọc dữ liệu từ bàn phím lưu vào vùng địa chỉ được xác định</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4.3. Bài tập</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Viết chương trình đọc vào 2 số nguyên và in ra kết quả của phép (+), phép trừ (-), phép nhân (*), phép chia (/).</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Viết chương trình đọc từ bàn phím 3 số nguyên biểu diễn ngày, tháng, năm và xuất ra màn hình dưới dạng "ngay/thang/nam".</w:t>
      </w:r>
    </w:p>
    <w:p w:rsidR="008C01FA" w:rsidRPr="00D864A3" w:rsidRDefault="008C01FA"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1245B1"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hyperlink r:id="rId10" w:history="1">
        <w:r w:rsidR="00DE55F8" w:rsidRPr="00D864A3">
          <w:rPr>
            <w:rFonts w:ascii="Tahoma" w:eastAsia="Times New Roman" w:hAnsi="Tahoma" w:cs="Tahoma"/>
            <w:b/>
            <w:color w:val="000000" w:themeColor="text1"/>
            <w:sz w:val="40"/>
            <w:szCs w:val="40"/>
            <w:lang w:eastAsia="vi-VN"/>
          </w:rPr>
          <w:t>Tự học lập trình C - Bài 5: Câu lệnh điều kiện</w:t>
        </w:r>
      </w:hyperlink>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5.1 Lệnh if</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Câu lệnh if cho phép lựa chọn một trong hai nhánh tùy thuộc vào giá trị của biểu thức logic là đúng (true) hay sai (false)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Dạng 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if (bt_logic)</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&lt;khối lệnh&gt;;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Diễn giải: </w:t>
      </w:r>
      <w:r w:rsidRPr="00D864A3">
        <w:rPr>
          <w:rFonts w:ascii="Tahoma" w:eastAsia="Times New Roman" w:hAnsi="Tahoma" w:cs="Tahoma"/>
          <w:color w:val="000000" w:themeColor="text1"/>
          <w:sz w:val="20"/>
          <w:szCs w:val="20"/>
          <w:lang w:eastAsia="vi-VN"/>
        </w:rPr>
        <w:t>Nếu bt_logic có giá trị đúng thì thực hiện khối lệnh và thoát khỏi if, ngược lại không làm gì cả và thoát khỏi if.</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1: </w:t>
      </w:r>
      <w:r w:rsidRPr="00D864A3">
        <w:rPr>
          <w:rFonts w:ascii="Tahoma" w:eastAsia="Times New Roman" w:hAnsi="Tahoma" w:cs="Tahoma"/>
          <w:color w:val="000000" w:themeColor="text1"/>
          <w:sz w:val="20"/>
          <w:szCs w:val="20"/>
          <w:lang w:eastAsia="vi-VN"/>
        </w:rPr>
        <w:t>Viết chương trình nhập vào 2 số nguyên a, b. Tìm và in ra số lớn nhất.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Phác họa lời giải: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Trước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 Viết chương trình</w:t>
      </w:r>
    </w:p>
    <w:tbl>
      <w:tblPr>
        <w:tblW w:w="7635" w:type="dxa"/>
        <w:tblCellMar>
          <w:left w:w="0" w:type="dxa"/>
          <w:right w:w="0" w:type="dxa"/>
        </w:tblCellMar>
        <w:tblLook w:val="04A0" w:firstRow="1" w:lastRow="0" w:firstColumn="1" w:lastColumn="0" w:noHBand="0" w:noVBand="1"/>
      </w:tblPr>
      <w:tblGrid>
        <w:gridCol w:w="525"/>
        <w:gridCol w:w="7110"/>
      </w:tblGrid>
      <w:tr w:rsidR="00DE55F8" w:rsidRPr="00D864A3" w:rsidTr="00316582">
        <w:tc>
          <w:tcPr>
            <w:tcW w:w="0" w:type="auto"/>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14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22</w:t>
            </w:r>
          </w:p>
        </w:tc>
        <w:tc>
          <w:tcPr>
            <w:tcW w:w="7110" w:type="dxa"/>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&lt;stdio.h&gt;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int ia, ib, imax;</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so a: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scanf("%d", &amp;ia);</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so b: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scanf("%d", &amp;ib);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imax = ia;</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if (ib &gt; ia)</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imax = 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printf("So lon nhat = %d.\n", imax);</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lastRenderedPageBreak/>
        <w:t>- Dạng 2</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if (bt_logic)</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&lt;khối lệnh 1&gt;;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else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&lt;Khối lệnh 2&gt;;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Diễn giải:</w:t>
      </w:r>
      <w:r w:rsidRPr="00D864A3">
        <w:rPr>
          <w:rFonts w:ascii="Tahoma" w:eastAsia="Times New Roman" w:hAnsi="Tahoma" w:cs="Tahoma"/>
          <w:color w:val="000000" w:themeColor="text1"/>
          <w:sz w:val="20"/>
          <w:szCs w:val="20"/>
          <w:lang w:eastAsia="vi-VN"/>
        </w:rPr>
        <w:t> Nếu </w:t>
      </w:r>
      <w:r w:rsidRPr="00D864A3">
        <w:rPr>
          <w:rFonts w:ascii="Tahoma" w:eastAsia="Times New Roman" w:hAnsi="Tahoma" w:cs="Tahoma"/>
          <w:b/>
          <w:bCs/>
          <w:color w:val="000000" w:themeColor="text1"/>
          <w:sz w:val="20"/>
          <w:szCs w:val="20"/>
          <w:lang w:eastAsia="vi-VN"/>
        </w:rPr>
        <w:t>bt_logic </w:t>
      </w:r>
      <w:r w:rsidRPr="00D864A3">
        <w:rPr>
          <w:rFonts w:ascii="Tahoma" w:eastAsia="Times New Roman" w:hAnsi="Tahoma" w:cs="Tahoma"/>
          <w:color w:val="000000" w:themeColor="text1"/>
          <w:sz w:val="20"/>
          <w:szCs w:val="20"/>
          <w:lang w:eastAsia="vi-VN"/>
        </w:rPr>
        <w:t>có giá trị đúng thì thực hiện khối lệnh 1 và thoát khỏi if, ngược lại thực hiện khối lệnh 2 và thoát khỏi if.</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2: </w:t>
      </w:r>
      <w:r w:rsidRPr="00D864A3">
        <w:rPr>
          <w:rFonts w:ascii="Tahoma" w:eastAsia="Times New Roman" w:hAnsi="Tahoma" w:cs="Tahoma"/>
          <w:color w:val="000000" w:themeColor="text1"/>
          <w:sz w:val="20"/>
          <w:szCs w:val="20"/>
          <w:lang w:eastAsia="vi-VN"/>
        </w:rPr>
        <w:t>Viết chương trình nhập vào 2 số nguyên a, b. In ra thông báo "a bằng b" nếu a = b, ngược lại in ra thông báo "a khác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Phác họa lời giải: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So sánh a với b, nếu a bằng b thì in ra câu thông báo "a bằng b", ngược lại in ra thông báo "a khác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 Viết chương trình:</w:t>
      </w:r>
    </w:p>
    <w:tbl>
      <w:tblPr>
        <w:tblW w:w="7635" w:type="dxa"/>
        <w:tblCellMar>
          <w:left w:w="0" w:type="dxa"/>
          <w:right w:w="0" w:type="dxa"/>
        </w:tblCellMar>
        <w:tblLook w:val="04A0" w:firstRow="1" w:lastRow="0" w:firstColumn="1" w:lastColumn="0" w:noHBand="0" w:noVBand="1"/>
      </w:tblPr>
      <w:tblGrid>
        <w:gridCol w:w="525"/>
        <w:gridCol w:w="7110"/>
      </w:tblGrid>
      <w:tr w:rsidR="00DE55F8" w:rsidRPr="00D864A3" w:rsidTr="00316582">
        <w:tc>
          <w:tcPr>
            <w:tcW w:w="0" w:type="auto"/>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24</w:t>
            </w:r>
          </w:p>
        </w:tc>
        <w:tc>
          <w:tcPr>
            <w:tcW w:w="7110" w:type="dxa"/>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&lt;stdio.h&gt;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int ia, 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so a: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scanf("%d", &amp;ia);</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so b: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scanf("%d", &amp;ib);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if (ia == 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printf("a bang b\n");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else</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printf("a khac b\n");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w:t>
            </w:r>
          </w:p>
        </w:tc>
      </w:tr>
    </w:tbl>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lastRenderedPageBreak/>
        <w:t>Lưu ý:</w:t>
      </w:r>
      <w:r w:rsidRPr="00D864A3">
        <w:rPr>
          <w:rFonts w:ascii="Tahoma" w:eastAsia="Times New Roman" w:hAnsi="Tahoma" w:cs="Tahoma"/>
          <w:color w:val="000000" w:themeColor="text1"/>
          <w:sz w:val="20"/>
          <w:szCs w:val="20"/>
          <w:lang w:eastAsia="vi-VN"/>
        </w:rPr>
        <w:t>  Nếu &lt;</w:t>
      </w:r>
      <w:r w:rsidRPr="00D864A3">
        <w:rPr>
          <w:rFonts w:ascii="Tahoma" w:eastAsia="Times New Roman" w:hAnsi="Tahoma" w:cs="Tahoma"/>
          <w:b/>
          <w:bCs/>
          <w:color w:val="000000" w:themeColor="text1"/>
          <w:sz w:val="20"/>
          <w:szCs w:val="20"/>
          <w:lang w:eastAsia="vi-VN"/>
        </w:rPr>
        <w:t>khối lệnh&gt;, </w:t>
      </w:r>
      <w:r w:rsidRPr="00D864A3">
        <w:rPr>
          <w:rFonts w:ascii="Tahoma" w:eastAsia="Times New Roman" w:hAnsi="Tahoma" w:cs="Tahoma"/>
          <w:color w:val="000000" w:themeColor="text1"/>
          <w:sz w:val="20"/>
          <w:szCs w:val="20"/>
          <w:lang w:eastAsia="vi-VN"/>
        </w:rPr>
        <w:t>bao gồm từ 2 lệnh trở lên thì phải đặt trong cặp dấu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5.2 Cấu trúc if …else if</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if (bt_logic1)</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khối lệnh 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else if (bt_logic 2)</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khối lệnh 2;</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else if (bt_logic n-1)</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khối lệnh n-1;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else</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khối lệnh 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Diễn giải</w:t>
      </w:r>
      <w:r w:rsidRPr="00D864A3">
        <w:rPr>
          <w:rFonts w:ascii="Tahoma" w:eastAsia="Times New Roman" w:hAnsi="Tahoma" w:cs="Tahoma"/>
          <w:color w:val="000000" w:themeColor="text1"/>
          <w:sz w:val="20"/>
          <w:szCs w:val="20"/>
          <w:lang w:eastAsia="vi-VN"/>
        </w:rPr>
        <w:t>: Nếu </w:t>
      </w:r>
      <w:r w:rsidRPr="00D864A3">
        <w:rPr>
          <w:rFonts w:ascii="Tahoma" w:eastAsia="Times New Roman" w:hAnsi="Tahoma" w:cs="Tahoma"/>
          <w:b/>
          <w:bCs/>
          <w:color w:val="000000" w:themeColor="text1"/>
          <w:sz w:val="20"/>
          <w:szCs w:val="20"/>
          <w:lang w:eastAsia="vi-VN"/>
        </w:rPr>
        <w:t>bt_logic 1 có giá trị đúng</w:t>
      </w:r>
      <w:r w:rsidRPr="00D864A3">
        <w:rPr>
          <w:rFonts w:ascii="Tahoma" w:eastAsia="Times New Roman" w:hAnsi="Tahoma" w:cs="Tahoma"/>
          <w:color w:val="000000" w:themeColor="text1"/>
          <w:sz w:val="20"/>
          <w:szCs w:val="20"/>
          <w:lang w:eastAsia="vi-VN"/>
        </w:rPr>
        <w:t>thì thực hiện khối lệnh 1 và thoát khỏi cấu trúc if. Ngược lại, nếu </w:t>
      </w:r>
      <w:r w:rsidRPr="00D864A3">
        <w:rPr>
          <w:rFonts w:ascii="Tahoma" w:eastAsia="Times New Roman" w:hAnsi="Tahoma" w:cs="Tahoma"/>
          <w:b/>
          <w:bCs/>
          <w:color w:val="000000" w:themeColor="text1"/>
          <w:sz w:val="20"/>
          <w:szCs w:val="20"/>
          <w:lang w:eastAsia="vi-VN"/>
        </w:rPr>
        <w:t>bt_logic 2 có giá trị đúng</w:t>
      </w:r>
      <w:r w:rsidRPr="00D864A3">
        <w:rPr>
          <w:rFonts w:ascii="Tahoma" w:eastAsia="Times New Roman" w:hAnsi="Tahoma" w:cs="Tahoma"/>
          <w:color w:val="000000" w:themeColor="text1"/>
          <w:sz w:val="20"/>
          <w:szCs w:val="20"/>
          <w:lang w:eastAsia="vi-VN"/>
        </w:rPr>
        <w:t>thì thực hiện khối lệnh 2 và thoát khỏi cấu trúc if.</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Ngược lại, nếu </w:t>
      </w:r>
      <w:r w:rsidRPr="00D864A3">
        <w:rPr>
          <w:rFonts w:ascii="Tahoma" w:eastAsia="Times New Roman" w:hAnsi="Tahoma" w:cs="Tahoma"/>
          <w:b/>
          <w:bCs/>
          <w:color w:val="000000" w:themeColor="text1"/>
          <w:sz w:val="20"/>
          <w:szCs w:val="20"/>
          <w:lang w:eastAsia="vi-VN"/>
        </w:rPr>
        <w:t>bt_logic n-1 </w:t>
      </w:r>
      <w:r w:rsidRPr="00D864A3">
        <w:rPr>
          <w:rFonts w:ascii="Tahoma" w:eastAsia="Times New Roman" w:hAnsi="Tahoma" w:cs="Tahoma"/>
          <w:color w:val="000000" w:themeColor="text1"/>
          <w:sz w:val="20"/>
          <w:szCs w:val="20"/>
          <w:lang w:eastAsia="vi-VN"/>
        </w:rPr>
        <w:t>đúngthì thực hiện khối lệnh n-1 và thoát khỏi cấu trúc if, ngược lại thì thực hiện khối lệnh 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3:</w:t>
      </w:r>
      <w:r w:rsidRPr="00D864A3">
        <w:rPr>
          <w:rFonts w:ascii="Tahoma" w:eastAsia="Times New Roman" w:hAnsi="Tahoma" w:cs="Tahoma"/>
          <w:color w:val="000000" w:themeColor="text1"/>
          <w:sz w:val="20"/>
          <w:szCs w:val="20"/>
          <w:lang w:eastAsia="vi-VN"/>
        </w:rPr>
        <w:t> Viết chương trình nhập vào 2 số nguyên a, b. In ra thông báo "a lớn hơn b" nếu a&gt;b, in ra thông báo "a nhỏ hơn b" nếu a&lt;b, in ra thông báo "a bằng b" nếu a=b.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Phác họa lời giải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Trước tiên so sánh a với b. Nếu a &gt; b thì in ra thông báo "a lớn hơn b", ngược lại nếu a &lt; b thì in ra thông báo "a nhỏ hơn b", ngược với 2 trường hợp trên thì in ra thông báo "a bằng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 Viết chương trình: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tbl>
      <w:tblPr>
        <w:tblW w:w="7635" w:type="dxa"/>
        <w:tblCellMar>
          <w:left w:w="0" w:type="dxa"/>
          <w:right w:w="0" w:type="dxa"/>
        </w:tblCellMar>
        <w:tblLook w:val="04A0" w:firstRow="1" w:lastRow="0" w:firstColumn="1" w:lastColumn="0" w:noHBand="0" w:noVBand="1"/>
      </w:tblPr>
      <w:tblGrid>
        <w:gridCol w:w="525"/>
        <w:gridCol w:w="7110"/>
      </w:tblGrid>
      <w:tr w:rsidR="00DE55F8" w:rsidRPr="00D864A3" w:rsidTr="00316582">
        <w:tc>
          <w:tcPr>
            <w:tcW w:w="0" w:type="auto"/>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w:t>
            </w:r>
          </w:p>
        </w:tc>
        <w:tc>
          <w:tcPr>
            <w:tcW w:w="7110" w:type="dxa"/>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ia, 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so a: ");scanf("%d", &amp;ia);</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so b: ");scanf("%d", &amp;ib);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if (ia&gt;ib)</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printf("a lon hon b.\n");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else if...}</w:t>
            </w:r>
          </w:p>
        </w:tc>
      </w:tr>
    </w:tbl>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lastRenderedPageBreak/>
        <w:t>5.3 Lệnh switch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switch (biểu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case giá trị 1 : khối lệnh 1;</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break;</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case giá trị 2 : khối lệnh 2;</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break;</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case giá trị n : khối lệnh n;</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break;</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default : khối lệnh;</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[break;]</w:t>
      </w:r>
    </w:p>
    <w:p w:rsidR="00DE55F8" w:rsidRPr="00D864A3" w:rsidRDefault="00DE55F8" w:rsidP="008A0EE8">
      <w:pPr>
        <w:shd w:val="clear" w:color="auto" w:fill="FFFFFF"/>
        <w:spacing w:before="150" w:after="150" w:line="340" w:lineRule="atLeast"/>
        <w:ind w:left="741"/>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w:t>
      </w:r>
    </w:p>
    <w:p w:rsidR="00DE55F8" w:rsidRPr="00D864A3" w:rsidRDefault="00DE55F8" w:rsidP="008A0EE8">
      <w:pPr>
        <w:shd w:val="clear" w:color="auto" w:fill="FFFFFF"/>
        <w:spacing w:before="150" w:after="150" w:line="340" w:lineRule="atLeast"/>
        <w:ind w:left="741"/>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Diễn giải</w:t>
      </w:r>
      <w:r w:rsidRPr="00D864A3">
        <w:rPr>
          <w:rFonts w:ascii="Tahoma" w:eastAsia="Times New Roman" w:hAnsi="Tahoma" w:cs="Tahoma"/>
          <w:color w:val="000000" w:themeColor="text1"/>
          <w:sz w:val="20"/>
          <w:szCs w:val="20"/>
          <w:lang w:eastAsia="vi-VN"/>
        </w:rPr>
        <w:t>: Khi giá trị của </w:t>
      </w:r>
      <w:r w:rsidRPr="00D864A3">
        <w:rPr>
          <w:rFonts w:ascii="Tahoma" w:eastAsia="Times New Roman" w:hAnsi="Tahoma" w:cs="Tahoma"/>
          <w:b/>
          <w:bCs/>
          <w:color w:val="000000" w:themeColor="text1"/>
          <w:sz w:val="20"/>
          <w:szCs w:val="20"/>
          <w:lang w:eastAsia="vi-VN"/>
        </w:rPr>
        <w:t>biểu thức</w:t>
      </w:r>
      <w:r w:rsidRPr="00D864A3">
        <w:rPr>
          <w:rFonts w:ascii="Tahoma" w:eastAsia="Times New Roman" w:hAnsi="Tahoma" w:cs="Tahoma"/>
          <w:color w:val="000000" w:themeColor="text1"/>
          <w:sz w:val="20"/>
          <w:szCs w:val="20"/>
          <w:lang w:eastAsia="vi-VN"/>
        </w:rPr>
        <w:t> bằng </w:t>
      </w:r>
      <w:r w:rsidRPr="00D864A3">
        <w:rPr>
          <w:rFonts w:ascii="Tahoma" w:eastAsia="Times New Roman" w:hAnsi="Tahoma" w:cs="Tahoma"/>
          <w:b/>
          <w:bCs/>
          <w:color w:val="000000" w:themeColor="text1"/>
          <w:sz w:val="20"/>
          <w:szCs w:val="20"/>
          <w:lang w:eastAsia="vi-VN"/>
        </w:rPr>
        <w:t>giá trị i</w:t>
      </w:r>
      <w:r w:rsidRPr="00D864A3">
        <w:rPr>
          <w:rFonts w:ascii="Tahoma" w:eastAsia="Times New Roman" w:hAnsi="Tahoma" w:cs="Tahoma"/>
          <w:color w:val="000000" w:themeColor="text1"/>
          <w:sz w:val="20"/>
          <w:szCs w:val="20"/>
          <w:lang w:eastAsia="vi-VN"/>
        </w:rPr>
        <w:t> thì lệnh i sẽ được thực hiện. Nếu sau </w:t>
      </w:r>
      <w:r w:rsidRPr="00D864A3">
        <w:rPr>
          <w:rFonts w:ascii="Tahoma" w:eastAsia="Times New Roman" w:hAnsi="Tahoma" w:cs="Tahoma"/>
          <w:b/>
          <w:bCs/>
          <w:color w:val="000000" w:themeColor="text1"/>
          <w:sz w:val="20"/>
          <w:szCs w:val="20"/>
          <w:lang w:eastAsia="vi-VN"/>
        </w:rPr>
        <w:t>lệnh i</w:t>
      </w:r>
      <w:r w:rsidRPr="00D864A3">
        <w:rPr>
          <w:rFonts w:ascii="Tahoma" w:eastAsia="Times New Roman" w:hAnsi="Tahoma" w:cs="Tahoma"/>
          <w:color w:val="000000" w:themeColor="text1"/>
          <w:sz w:val="20"/>
          <w:szCs w:val="20"/>
          <w:lang w:eastAsia="vi-VN"/>
        </w:rPr>
        <w:t> không có lệnh </w:t>
      </w:r>
      <w:r w:rsidRPr="00D864A3">
        <w:rPr>
          <w:rFonts w:ascii="Tahoma" w:eastAsia="Times New Roman" w:hAnsi="Tahoma" w:cs="Tahoma"/>
          <w:b/>
          <w:bCs/>
          <w:color w:val="000000" w:themeColor="text1"/>
          <w:sz w:val="20"/>
          <w:szCs w:val="20"/>
          <w:lang w:eastAsia="vi-VN"/>
        </w:rPr>
        <w:t>break</w:t>
      </w:r>
      <w:r w:rsidRPr="00D864A3">
        <w:rPr>
          <w:rFonts w:ascii="Tahoma" w:eastAsia="Times New Roman" w:hAnsi="Tahoma" w:cs="Tahoma"/>
          <w:color w:val="000000" w:themeColor="text1"/>
          <w:sz w:val="20"/>
          <w:szCs w:val="20"/>
          <w:lang w:eastAsia="vi-VN"/>
        </w:rPr>
        <w:t> thì tiếp tục thực hiện các lệnh sau nó. Ngược lại thoát khỏi  cấu trúc switch. Nếu giá trị biểu thức không trùng với bất kỳ </w:t>
      </w:r>
      <w:r w:rsidRPr="00D864A3">
        <w:rPr>
          <w:rFonts w:ascii="Tahoma" w:eastAsia="Times New Roman" w:hAnsi="Tahoma" w:cs="Tahoma"/>
          <w:b/>
          <w:bCs/>
          <w:color w:val="000000" w:themeColor="text1"/>
          <w:sz w:val="20"/>
          <w:szCs w:val="20"/>
          <w:lang w:eastAsia="vi-VN"/>
        </w:rPr>
        <w:t>giá trị i</w:t>
      </w:r>
      <w:r w:rsidRPr="00D864A3">
        <w:rPr>
          <w:rFonts w:ascii="Tahoma" w:eastAsia="Times New Roman" w:hAnsi="Tahoma" w:cs="Tahoma"/>
          <w:color w:val="000000" w:themeColor="text1"/>
          <w:sz w:val="20"/>
          <w:szCs w:val="20"/>
          <w:lang w:eastAsia="vi-VN"/>
        </w:rPr>
        <w:t> nào thì lệnh tương ứng với từ khóa default sẽ được thực hiện.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Lưu ý:</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Không đặt dấu chấm phẩy sau câu lệnh </w:t>
      </w:r>
      <w:r w:rsidRPr="00D864A3">
        <w:rPr>
          <w:rFonts w:ascii="Tahoma" w:eastAsia="Times New Roman" w:hAnsi="Tahoma" w:cs="Tahoma"/>
          <w:b/>
          <w:bCs/>
          <w:color w:val="000000" w:themeColor="text1"/>
          <w:sz w:val="20"/>
          <w:szCs w:val="20"/>
          <w:lang w:eastAsia="vi-VN"/>
        </w:rPr>
        <w:t>switch</w:t>
      </w: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Biểu thức </w:t>
      </w:r>
      <w:r w:rsidRPr="00D864A3">
        <w:rPr>
          <w:rFonts w:ascii="Tahoma" w:eastAsia="Times New Roman" w:hAnsi="Tahoma" w:cs="Tahoma"/>
          <w:color w:val="000000" w:themeColor="text1"/>
          <w:sz w:val="20"/>
          <w:szCs w:val="20"/>
          <w:lang w:eastAsia="vi-VN"/>
        </w:rPr>
        <w:t>phải là có kết quả là</w:t>
      </w:r>
      <w:r w:rsidRPr="00D864A3">
        <w:rPr>
          <w:rFonts w:ascii="Tahoma" w:eastAsia="Times New Roman" w:hAnsi="Tahoma" w:cs="Tahoma"/>
          <w:b/>
          <w:bCs/>
          <w:color w:val="000000" w:themeColor="text1"/>
          <w:sz w:val="20"/>
          <w:szCs w:val="20"/>
          <w:lang w:eastAsia="vi-VN"/>
        </w:rPr>
        <w:t>giá trị nguyên (char, int, long,…)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w:t>
      </w:r>
      <w:r w:rsidRPr="00D864A3">
        <w:rPr>
          <w:rFonts w:ascii="Tahoma" w:eastAsia="Times New Roman" w:hAnsi="Tahoma" w:cs="Tahoma"/>
          <w:color w:val="000000" w:themeColor="text1"/>
          <w:sz w:val="20"/>
          <w:szCs w:val="20"/>
          <w:lang w:eastAsia="vi-VN"/>
        </w:rPr>
        <w:t> </w:t>
      </w:r>
      <w:r w:rsidRPr="00D864A3">
        <w:rPr>
          <w:rFonts w:ascii="Tahoma" w:eastAsia="Times New Roman" w:hAnsi="Tahoma" w:cs="Tahoma"/>
          <w:b/>
          <w:bCs/>
          <w:color w:val="000000" w:themeColor="text1"/>
          <w:sz w:val="20"/>
          <w:szCs w:val="20"/>
          <w:lang w:eastAsia="vi-VN"/>
        </w:rPr>
        <w:t>Lệnh 1, 2…n </w:t>
      </w:r>
      <w:r w:rsidRPr="00D864A3">
        <w:rPr>
          <w:rFonts w:ascii="Tahoma" w:eastAsia="Times New Roman" w:hAnsi="Tahoma" w:cs="Tahoma"/>
          <w:color w:val="000000" w:themeColor="text1"/>
          <w:sz w:val="20"/>
          <w:szCs w:val="20"/>
          <w:lang w:eastAsia="vi-VN"/>
        </w:rPr>
        <w:t>có thể gồm nhiều lệnh, nhưng không cần đặt trong cặp dấu {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4:</w:t>
      </w:r>
      <w:r w:rsidRPr="00D864A3">
        <w:rPr>
          <w:rFonts w:ascii="Tahoma" w:eastAsia="Times New Roman" w:hAnsi="Tahoma" w:cs="Tahoma"/>
          <w:color w:val="000000" w:themeColor="text1"/>
          <w:sz w:val="20"/>
          <w:szCs w:val="20"/>
          <w:lang w:eastAsia="vi-VN"/>
        </w:rPr>
        <w:t> Nhập vào một tháng trong năm, cho biết tháng này thuộc quý nào trong năm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tbl>
      <w:tblPr>
        <w:tblW w:w="7635" w:type="dxa"/>
        <w:tblCellMar>
          <w:left w:w="0" w:type="dxa"/>
          <w:right w:w="0" w:type="dxa"/>
        </w:tblCellMar>
        <w:tblLook w:val="04A0" w:firstRow="1" w:lastRow="0" w:firstColumn="1" w:lastColumn="0" w:noHBand="0" w:noVBand="1"/>
      </w:tblPr>
      <w:tblGrid>
        <w:gridCol w:w="525"/>
        <w:gridCol w:w="7110"/>
      </w:tblGrid>
      <w:tr w:rsidR="00DE55F8" w:rsidRPr="00D864A3" w:rsidTr="00316582">
        <w:tc>
          <w:tcPr>
            <w:tcW w:w="0" w:type="auto"/>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19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34</w:t>
            </w:r>
          </w:p>
        </w:tc>
        <w:tc>
          <w:tcPr>
            <w:tcW w:w="7110" w:type="dxa"/>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&lt;stdio&gt;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ithang;</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thang: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&amp;ithang);</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switch(ithang)</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case 1: case 2: case 3 : printf("Quy 1.\n");break;</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case 4: case 5: case 6: printf("Quy 2.\n");break;</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case 7: case 8: case 9: printf("Quy 3.\n");break;</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case 10: case 11: case 12: printf("Quy 4.\n");break;</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default : printf("Phai nhap vao so trong khoang 1..12\n");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 //Dừng màn hình để xem kết quả, gõ phím bất kỳ để tiếp tục</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5.4 Bài thực hành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Viết chương trình nhập vào số nguyên dương, in ra thông báo số vừa nhập là số chẵn hay lẻ.</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Hướng dẫn:</w:t>
      </w:r>
      <w:r w:rsidRPr="00D864A3">
        <w:rPr>
          <w:rFonts w:ascii="Tahoma" w:eastAsia="Times New Roman" w:hAnsi="Tahoma" w:cs="Tahoma"/>
          <w:color w:val="000000" w:themeColor="text1"/>
          <w:sz w:val="20"/>
          <w:szCs w:val="20"/>
          <w:lang w:eastAsia="vi-VN"/>
        </w:rPr>
        <w:t> Nhập vào số nguyên dương x. Kiểm tra nếu x chia hết cho hai (tức x chia 2 dư 0) thì x là số chẵn, ngược lại là số lẻ.</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Viết chương trình nhập vào 4 số nguyên. Tìm và in ra số lớn nhất.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Hướng dẫn: </w:t>
      </w:r>
      <w:r w:rsidRPr="00D864A3">
        <w:rPr>
          <w:rFonts w:ascii="Tahoma" w:eastAsia="Times New Roman" w:hAnsi="Tahoma" w:cs="Tahoma"/>
          <w:color w:val="000000" w:themeColor="text1"/>
          <w:sz w:val="20"/>
          <w:szCs w:val="20"/>
          <w:lang w:eastAsia="vi-VN"/>
        </w:rPr>
        <w:t>Ta có 4 số nguyên a, b, c, d. Tìm 2 số nguyên lớn nhất x, y của 2 cặp (a, b) và (c, d). Sau đó so sánh 2 số nguyên x, y để tìm ra số nguyên lớn nhất.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 Viết chương trình giải phương trình bậc nhất: ax +b =0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Hướng dẫn: </w:t>
      </w:r>
      <w:r w:rsidRPr="00D864A3">
        <w:rPr>
          <w:rFonts w:ascii="Tahoma" w:eastAsia="Times New Roman" w:hAnsi="Tahoma" w:cs="Tahoma"/>
          <w:color w:val="000000" w:themeColor="text1"/>
          <w:sz w:val="20"/>
          <w:szCs w:val="20"/>
          <w:lang w:eastAsia="vi-VN"/>
        </w:rPr>
        <w:t>Nhập vào 2 biến a,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a=0 thì</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Nếu b=0 thì</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Phương trình vô số nghiệm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Ngược lại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Phương trình vô nghiệm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Hết nếu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Ngược lại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x= -b/a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Hết nếu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 Viết chương trình giải phương trình bậc 2: ax</w:t>
      </w:r>
      <w:r w:rsidRPr="00D864A3">
        <w:rPr>
          <w:rFonts w:ascii="Tahoma" w:eastAsia="Times New Roman" w:hAnsi="Tahoma" w:cs="Tahoma"/>
          <w:color w:val="000000" w:themeColor="text1"/>
          <w:sz w:val="20"/>
          <w:szCs w:val="20"/>
          <w:vertAlign w:val="superscript"/>
          <w:lang w:eastAsia="vi-VN"/>
        </w:rPr>
        <w:t>2</w:t>
      </w:r>
      <w:r w:rsidRPr="00D864A3">
        <w:rPr>
          <w:rFonts w:ascii="Tahoma" w:eastAsia="Times New Roman" w:hAnsi="Tahoma" w:cs="Tahoma"/>
          <w:color w:val="000000" w:themeColor="text1"/>
          <w:sz w:val="20"/>
          <w:szCs w:val="20"/>
          <w:lang w:eastAsia="vi-VN"/>
        </w:rPr>
        <w:t> + bx + c = 0, với a, b, c nhập vào từ bàn phím.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Hướng dẫn: </w:t>
      </w:r>
      <w:r w:rsidRPr="00D864A3">
        <w:rPr>
          <w:rFonts w:ascii="Tahoma" w:eastAsia="Times New Roman" w:hAnsi="Tahoma" w:cs="Tahoma"/>
          <w:color w:val="000000" w:themeColor="text1"/>
          <w:sz w:val="20"/>
          <w:szCs w:val="20"/>
          <w:lang w:eastAsia="vi-VN"/>
        </w:rPr>
        <w:t>Nhập vào 3 biến a, b, 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a=0 thì</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Giải phương trình bậc nhất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Ngược lại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Tính Delta = b*b - 4*a*c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Delta &lt; 0 thì</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Phương trình vô nghiệm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Ngược lại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Delta = 0 thì</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x1 = x2 = - b/(2*a)</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Ngược lại</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x1 = (- b - sqrt(Delta))/(2*a)</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x2 = (- b + sqrt(Delta))/(2*a)</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Hết Nếu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Hết Nếu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Hết nếu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 Sqrt(Delta) là hàm lấy căn bậc hai của Delta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 Viết chương trình nhập vào giờ phút giây (hh:mm:ss). Cộng thêm số giây nhập vào và in ra kết quả dưới dạng hh:mm:ss.</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Hướng dẫn: </w:t>
      </w:r>
      <w:r w:rsidRPr="00D864A3">
        <w:rPr>
          <w:rFonts w:ascii="Tahoma" w:eastAsia="Times New Roman" w:hAnsi="Tahoma" w:cs="Tahoma"/>
          <w:color w:val="000000" w:themeColor="text1"/>
          <w:sz w:val="20"/>
          <w:szCs w:val="20"/>
          <w:lang w:eastAsia="vi-VN"/>
        </w:rPr>
        <w:t>Nhập giờ, phút, giây vào 3 biến gio, phut, giay và nhập và0 giây công thêm cho biến them: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phut = (phut + (giay + them)/60)%60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giay = (giay + them)%60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gio = (gio + phut/60)%24</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 Viết chương trình nhập vào tháng, in ra tháng đó có bao nhiêu ngày.</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Hướng dẫn: </w:t>
      </w:r>
      <w:r w:rsidRPr="00D864A3">
        <w:rPr>
          <w:rFonts w:ascii="Tahoma" w:eastAsia="Times New Roman" w:hAnsi="Tahoma" w:cs="Tahoma"/>
          <w:color w:val="000000" w:themeColor="text1"/>
          <w:sz w:val="20"/>
          <w:szCs w:val="20"/>
          <w:lang w:eastAsia="vi-VN"/>
        </w:rPr>
        <w:t>Nhập vào tháng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là tháng 1, 3, 5, 7, 8, 10, 12 thì có 30 ngày</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là tháng 4, 6, 9, 11 thì có 31 ngày</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là tháng 2 và là năm nhuận thì có 29 ngày ngược lại 28 ngày</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(Năm nhuận là năm chia hết cho 4)</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 Viết chương trình xác định biến ký tự color rồi in ra thông báo</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RED, nếu color = 'R' hoặc color = 'r'</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GREEN, nếu color = 'G' hoặc color = 'g'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BLUE, nếu color = 'B' hoặc color =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BLACK, nếu color có giá trị khác.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 Viết chương trình nhập vào 2 số x, y và 1 trong 4 toán tử +, -, *, /. Nếu là + thì in ra kết quả x + y, nếu là – thì in ra x – y, nếu là * thì in ra x * y, nếu là / thì in ra x / y (nếu y = 0 thì thông báo không chia được).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 Viết chương trình nhập vào điểm 3 môn thi: Toán, Lý, Hóa của học sinh. Nếu tổng điểm &gt;= 15 và không có môn nào dưới 4 thì in kết quả đậu. Nếu đậu mà các môn đều lớn hơn 5 thì in ra lời phê "Học đều các môn", ngược lại in ra "Học chưa đều các môn", các trường hợp khác là "Thi hỏng".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 Viết chương trình nhập số giờ làm và lương giờ rồi tính số tiền lương tổng cộng. Nếu số giờ làm lớn hơn 40 thì những giờ làm dôi ra được tính 1,5 lần.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 Viết chương trình tính tiền điện gồm các khoảng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Tiền thuê bao điện kế: 1000đ/tháng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Định mức sử dụng điện cho mỗi hộ là: 50 KW với giá 230đ/KW</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Nếu phần vượt định mức &lt;= 50KW thì tính giá 480đ/KW</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Nếu 50KW &lt; phần vượt định mức &lt; 100KW thì tính giá 700đ/KW</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Nếu phần vượt định mức &lt;= 100KW thì tính giá 900đ/KW</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Chỉ số mới và cũ được nhập vào từ bàn phím</w:t>
      </w:r>
    </w:p>
    <w:p w:rsidR="00DE55F8" w:rsidRPr="00D864A3" w:rsidRDefault="00DE55F8" w:rsidP="008A0EE8">
      <w:pPr>
        <w:pBdr>
          <w:bottom w:val="single" w:sz="6" w:space="1" w:color="auto"/>
        </w:pBd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In ra màn hình chỉ số cũ, chỉ số mới, tiền trả định mức, tiền trả vượt định mức, tổng tiền phải trả.</w:t>
      </w:r>
    </w:p>
    <w:p w:rsidR="00DE55F8" w:rsidRPr="00D864A3" w:rsidRDefault="00DE55F8" w:rsidP="008A0EE8">
      <w:pPr>
        <w:spacing w:after="0" w:line="340" w:lineRule="atLeast"/>
        <w:contextualSpacing/>
        <w:jc w:val="both"/>
        <w:rPr>
          <w:rFonts w:ascii="Tahoma" w:eastAsia="Times New Roman" w:hAnsi="Tahoma" w:cs="Tahoma"/>
          <w:b/>
          <w:color w:val="000000" w:themeColor="text1"/>
          <w:sz w:val="40"/>
          <w:szCs w:val="40"/>
          <w:lang w:eastAsia="vi-VN"/>
        </w:rPr>
      </w:pPr>
      <w:ins w:id="1" w:author="Unknown">
        <w:r w:rsidRPr="00D864A3">
          <w:rPr>
            <w:rFonts w:ascii="Tahoma" w:eastAsia="Times New Roman" w:hAnsi="Tahoma" w:cs="Tahoma"/>
            <w:b/>
            <w:color w:val="000000" w:themeColor="text1"/>
            <w:sz w:val="40"/>
            <w:szCs w:val="40"/>
            <w:bdr w:val="none" w:sz="0" w:space="0" w:color="auto" w:frame="1"/>
            <w:lang w:eastAsia="vi-VN"/>
          </w:rPr>
          <w:br/>
        </w:r>
      </w:ins>
    </w:p>
    <w:p w:rsidR="00DE55F8" w:rsidRPr="00D864A3" w:rsidRDefault="00DE55F8" w:rsidP="008A0EE8">
      <w:pPr>
        <w:spacing w:after="0" w:line="340" w:lineRule="atLeast"/>
        <w:contextualSpacing/>
        <w:jc w:val="both"/>
        <w:rPr>
          <w:rFonts w:ascii="Tahoma" w:eastAsia="Times New Roman" w:hAnsi="Tahoma" w:cs="Tahoma"/>
          <w:b/>
          <w:color w:val="000000" w:themeColor="text1"/>
          <w:sz w:val="40"/>
          <w:szCs w:val="40"/>
          <w:lang w:eastAsia="vi-VN"/>
        </w:rPr>
      </w:pPr>
    </w:p>
    <w:p w:rsidR="00DE55F8" w:rsidRPr="00D864A3" w:rsidRDefault="00DE55F8" w:rsidP="008A0EE8">
      <w:pPr>
        <w:spacing w:after="0" w:line="340" w:lineRule="atLeast"/>
        <w:contextualSpacing/>
        <w:jc w:val="both"/>
        <w:rPr>
          <w:rFonts w:ascii="Tahoma" w:eastAsia="Times New Roman" w:hAnsi="Tahoma" w:cs="Tahoma"/>
          <w:b/>
          <w:color w:val="000000" w:themeColor="text1"/>
          <w:sz w:val="40"/>
          <w:szCs w:val="40"/>
          <w:lang w:eastAsia="vi-VN"/>
        </w:rPr>
      </w:pPr>
    </w:p>
    <w:p w:rsidR="00DE55F8" w:rsidRPr="00D864A3" w:rsidRDefault="00DE55F8" w:rsidP="008A0EE8">
      <w:pPr>
        <w:spacing w:after="0" w:line="340" w:lineRule="atLeast"/>
        <w:contextualSpacing/>
        <w:jc w:val="both"/>
        <w:rPr>
          <w:rFonts w:ascii="Tahoma" w:eastAsia="Times New Roman" w:hAnsi="Tahoma" w:cs="Tahoma"/>
          <w:b/>
          <w:color w:val="000000" w:themeColor="text1"/>
          <w:sz w:val="40"/>
          <w:szCs w:val="40"/>
          <w:lang w:eastAsia="vi-VN"/>
        </w:rPr>
      </w:pPr>
    </w:p>
    <w:p w:rsidR="00DE55F8" w:rsidRPr="00D864A3" w:rsidRDefault="00DE55F8" w:rsidP="008A0EE8">
      <w:pPr>
        <w:spacing w:after="0" w:line="340" w:lineRule="atLeast"/>
        <w:contextualSpacing/>
        <w:jc w:val="both"/>
        <w:rPr>
          <w:rFonts w:ascii="Tahoma" w:eastAsia="Times New Roman" w:hAnsi="Tahoma" w:cs="Tahoma"/>
          <w:b/>
          <w:color w:val="000000" w:themeColor="text1"/>
          <w:sz w:val="40"/>
          <w:szCs w:val="40"/>
          <w:lang w:eastAsia="vi-VN"/>
        </w:rPr>
      </w:pPr>
    </w:p>
    <w:p w:rsidR="00DE55F8" w:rsidRPr="00D864A3" w:rsidRDefault="001245B1" w:rsidP="008A0EE8">
      <w:pPr>
        <w:spacing w:after="0" w:line="340" w:lineRule="atLeast"/>
        <w:contextualSpacing/>
        <w:jc w:val="both"/>
        <w:rPr>
          <w:rFonts w:ascii="Tahoma" w:eastAsia="Times New Roman" w:hAnsi="Tahoma" w:cs="Tahoma"/>
          <w:b/>
          <w:color w:val="000000" w:themeColor="text1"/>
          <w:sz w:val="40"/>
          <w:szCs w:val="40"/>
          <w:lang w:eastAsia="vi-VN"/>
        </w:rPr>
      </w:pPr>
      <w:hyperlink r:id="rId11" w:history="1">
        <w:r w:rsidR="00DE55F8" w:rsidRPr="00D864A3">
          <w:rPr>
            <w:rFonts w:ascii="Tahoma" w:eastAsia="Times New Roman" w:hAnsi="Tahoma" w:cs="Tahoma"/>
            <w:b/>
            <w:color w:val="000000" w:themeColor="text1"/>
            <w:sz w:val="40"/>
            <w:szCs w:val="40"/>
            <w:lang w:eastAsia="vi-VN"/>
          </w:rPr>
          <w:t>Tự học lập trình C - Bài 6: Câu lệnh lặp (1)</w:t>
        </w:r>
      </w:hyperlink>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6.1 Lệnh for:</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for ([biểu thức 1]; [biểu thức 2]; [biểu thức 3])</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&lt;khối lệnh&gt;;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Ý nghĩa: </w:t>
      </w:r>
      <w:r w:rsidRPr="00D864A3">
        <w:rPr>
          <w:rFonts w:ascii="Tahoma" w:eastAsia="Times New Roman" w:hAnsi="Tahoma" w:cs="Tahoma"/>
          <w:color w:val="000000" w:themeColor="text1"/>
          <w:sz w:val="20"/>
          <w:szCs w:val="20"/>
          <w:lang w:eastAsia="vi-VN"/>
        </w:rPr>
        <w:t>Là vòng lặp với số lần lặp được xác định trước, tức thực hiện &lt;khối lệnh&gt; n lần (n&gt;=0), Quá trình lặp kết thúc khi [biểu thức 2]cho giá trị sai, hoặc khi thực hiện &lt;khối lệnh&gt; gặp lệnh nhảy ra khỏi vòng lặp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Diễn giải</w:t>
      </w: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Biểu thức 1: khởi tạo giá trị ban đầu cho biến điều khiển.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Biểu thức 2: là quan hệ logic thể hiện điều kiện tiếp tục vòng lặp.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Biểu thức 3: phép gán dùng thay đổi giá trị biến điều khiển.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Nhận xét</w:t>
      </w: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Biểu thức 1 bao giờ cũng chỉ được tính toán một lần khi gọi thực hiện for.</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w:t>
      </w:r>
      <w:r w:rsidRPr="00D864A3">
        <w:rPr>
          <w:rFonts w:ascii="Tahoma" w:eastAsia="Times New Roman" w:hAnsi="Tahoma" w:cs="Tahoma"/>
          <w:b/>
          <w:bCs/>
          <w:i/>
          <w:iCs/>
          <w:color w:val="000000" w:themeColor="text1"/>
          <w:sz w:val="20"/>
          <w:szCs w:val="20"/>
          <w:lang w:eastAsia="vi-VN"/>
        </w:rPr>
        <w:t>Lưu ý</w:t>
      </w: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Biểu thức 1, 2, 3phải phân cách bằng dấu chấm phẩy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Nếu biểu thức 2 không có, vòng for được xem là luôn luôn </w:t>
      </w:r>
      <w:r w:rsidRPr="00D864A3">
        <w:rPr>
          <w:rFonts w:ascii="Tahoma" w:eastAsia="Times New Roman" w:hAnsi="Tahoma" w:cs="Tahoma"/>
          <w:b/>
          <w:bCs/>
          <w:color w:val="000000" w:themeColor="text1"/>
          <w:sz w:val="20"/>
          <w:szCs w:val="20"/>
          <w:lang w:eastAsia="vi-VN"/>
        </w:rPr>
        <w:t>đúng</w:t>
      </w:r>
      <w:r w:rsidRPr="00D864A3">
        <w:rPr>
          <w:rFonts w:ascii="Tahoma" w:eastAsia="Times New Roman" w:hAnsi="Tahoma" w:cs="Tahoma"/>
          <w:color w:val="000000" w:themeColor="text1"/>
          <w:sz w:val="20"/>
          <w:szCs w:val="20"/>
          <w:lang w:eastAsia="vi-VN"/>
        </w:rPr>
        <w:t>. Muốn thoát khỏi vòng lặp for phải dùng một trong 3 lệnh </w:t>
      </w:r>
      <w:r w:rsidRPr="00D864A3">
        <w:rPr>
          <w:rFonts w:ascii="Tahoma" w:eastAsia="Times New Roman" w:hAnsi="Tahoma" w:cs="Tahoma"/>
          <w:b/>
          <w:bCs/>
          <w:color w:val="000000" w:themeColor="text1"/>
          <w:sz w:val="20"/>
          <w:szCs w:val="20"/>
          <w:lang w:eastAsia="vi-VN"/>
        </w:rPr>
        <w:t>break</w:t>
      </w:r>
      <w:r w:rsidRPr="00D864A3">
        <w:rPr>
          <w:rFonts w:ascii="Tahoma" w:eastAsia="Times New Roman" w:hAnsi="Tahoma" w:cs="Tahoma"/>
          <w:color w:val="000000" w:themeColor="text1"/>
          <w:sz w:val="20"/>
          <w:szCs w:val="20"/>
          <w:lang w:eastAsia="vi-VN"/>
        </w:rPr>
        <w:t>, </w:t>
      </w:r>
      <w:r w:rsidRPr="00D864A3">
        <w:rPr>
          <w:rFonts w:ascii="Tahoma" w:eastAsia="Times New Roman" w:hAnsi="Tahoma" w:cs="Tahoma"/>
          <w:b/>
          <w:bCs/>
          <w:color w:val="000000" w:themeColor="text1"/>
          <w:sz w:val="20"/>
          <w:szCs w:val="20"/>
          <w:lang w:eastAsia="vi-VN"/>
        </w:rPr>
        <w:t>goto </w:t>
      </w:r>
      <w:r w:rsidRPr="00D864A3">
        <w:rPr>
          <w:rFonts w:ascii="Tahoma" w:eastAsia="Times New Roman" w:hAnsi="Tahoma" w:cs="Tahoma"/>
          <w:color w:val="000000" w:themeColor="text1"/>
          <w:sz w:val="20"/>
          <w:szCs w:val="20"/>
          <w:lang w:eastAsia="vi-VN"/>
        </w:rPr>
        <w:t>hoặc </w:t>
      </w:r>
      <w:r w:rsidRPr="00D864A3">
        <w:rPr>
          <w:rFonts w:ascii="Tahoma" w:eastAsia="Times New Roman" w:hAnsi="Tahoma" w:cs="Tahoma"/>
          <w:b/>
          <w:bCs/>
          <w:color w:val="000000" w:themeColor="text1"/>
          <w:sz w:val="20"/>
          <w:szCs w:val="20"/>
          <w:lang w:eastAsia="vi-VN"/>
        </w:rPr>
        <w:t>return</w:t>
      </w: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Với mỗi biểu thức có thể viết thành một dãy biểu thức con phân cách nhau bởi dấu phẩy. Khi đó các biểu thức con được xác định từ trái sang phải. Tính đúng sai của dãy biểu thức con trong biểu thức thứ 2 được xác định bởi biểu thức con cuối cùng.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for (&lt;khối lệnh&gt;) có thể chứa một hoặc nhiều cấu trúc điều khiển khác.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Khi gặp lệnh </w:t>
      </w:r>
      <w:r w:rsidRPr="00D864A3">
        <w:rPr>
          <w:rFonts w:ascii="Tahoma" w:eastAsia="Times New Roman" w:hAnsi="Tahoma" w:cs="Tahoma"/>
          <w:b/>
          <w:bCs/>
          <w:color w:val="000000" w:themeColor="text1"/>
          <w:sz w:val="20"/>
          <w:szCs w:val="20"/>
          <w:lang w:eastAsia="vi-VN"/>
        </w:rPr>
        <w:t>break</w:t>
      </w:r>
      <w:r w:rsidRPr="00D864A3">
        <w:rPr>
          <w:rFonts w:ascii="Tahoma" w:eastAsia="Times New Roman" w:hAnsi="Tahoma" w:cs="Tahoma"/>
          <w:color w:val="000000" w:themeColor="text1"/>
          <w:sz w:val="20"/>
          <w:szCs w:val="20"/>
          <w:lang w:eastAsia="vi-VN"/>
        </w:rPr>
        <w:t>, cấu trúc lặp xâu nhất sẽ thoát ra.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for có thể dùng lệnh </w:t>
      </w:r>
      <w:r w:rsidRPr="00D864A3">
        <w:rPr>
          <w:rFonts w:ascii="Tahoma" w:eastAsia="Times New Roman" w:hAnsi="Tahoma" w:cs="Tahoma"/>
          <w:b/>
          <w:bCs/>
          <w:color w:val="000000" w:themeColor="text1"/>
          <w:sz w:val="20"/>
          <w:szCs w:val="20"/>
          <w:lang w:eastAsia="vi-VN"/>
        </w:rPr>
        <w:t>goto </w:t>
      </w:r>
      <w:r w:rsidRPr="00D864A3">
        <w:rPr>
          <w:rFonts w:ascii="Tahoma" w:eastAsia="Times New Roman" w:hAnsi="Tahoma" w:cs="Tahoma"/>
          <w:color w:val="000000" w:themeColor="text1"/>
          <w:sz w:val="20"/>
          <w:szCs w:val="20"/>
          <w:lang w:eastAsia="vi-VN"/>
        </w:rPr>
        <w:t>để thoát khỏi vòng lặp đến vị trí mong muốn.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for có thể sử dụng </w:t>
      </w:r>
      <w:r w:rsidRPr="00D864A3">
        <w:rPr>
          <w:rFonts w:ascii="Tahoma" w:eastAsia="Times New Roman" w:hAnsi="Tahoma" w:cs="Tahoma"/>
          <w:b/>
          <w:bCs/>
          <w:color w:val="000000" w:themeColor="text1"/>
          <w:sz w:val="20"/>
          <w:szCs w:val="20"/>
          <w:lang w:eastAsia="vi-VN"/>
        </w:rPr>
        <w:t>return </w:t>
      </w:r>
      <w:r w:rsidRPr="00D864A3">
        <w:rPr>
          <w:rFonts w:ascii="Tahoma" w:eastAsia="Times New Roman" w:hAnsi="Tahoma" w:cs="Tahoma"/>
          <w:color w:val="000000" w:themeColor="text1"/>
          <w:sz w:val="20"/>
          <w:szCs w:val="20"/>
          <w:lang w:eastAsia="vi-VN"/>
        </w:rPr>
        <w:t>để trở về một hàm nào đó.</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for có thể sử dụng lệnh continue để chuyển đến đầu vòng lặp (bỏ qua các câu lệnh còn lại trong thân).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lastRenderedPageBreak/>
        <w:t>Ví dụ 1:</w:t>
      </w:r>
      <w:r w:rsidRPr="00D864A3">
        <w:rPr>
          <w:rFonts w:ascii="Tahoma" w:eastAsia="Times New Roman" w:hAnsi="Tahoma" w:cs="Tahoma"/>
          <w:color w:val="000000" w:themeColor="text1"/>
          <w:sz w:val="20"/>
          <w:szCs w:val="20"/>
          <w:lang w:eastAsia="vi-VN"/>
        </w:rPr>
        <w:t> Viết chương trình in ra màn hình n số tự nhiên đầu tiên.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 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gia tri 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 = 1; i&lt;=n; i++)</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printf("%d :",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trường hợp in theo chiều ngược lại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 = n; i&gt;=1; i--)</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printf("%d :", 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2: </w:t>
      </w:r>
      <w:r w:rsidRPr="00D864A3">
        <w:rPr>
          <w:rFonts w:ascii="Tahoma" w:eastAsia="Times New Roman" w:hAnsi="Tahoma" w:cs="Tahoma"/>
          <w:color w:val="000000" w:themeColor="text1"/>
          <w:sz w:val="20"/>
          <w:szCs w:val="20"/>
          <w:lang w:eastAsia="vi-VN"/>
        </w:rPr>
        <w:t>Viết chương trình nhập vào số nguyên n. Tính tổng các giá trị lẻ nhỏ hơn 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 in, is = 0;</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so n: ");</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is = 0;</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 = 0; i&lt;in; i++)</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if (i % 2 != 0) //neu i la so le</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is = is + i; //hoac is +=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printf("Tong: %d", is);</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3:</w:t>
      </w:r>
      <w:r w:rsidRPr="00D864A3">
        <w:rPr>
          <w:rFonts w:ascii="Tahoma" w:eastAsia="Times New Roman" w:hAnsi="Tahoma" w:cs="Tahoma"/>
          <w:color w:val="000000" w:themeColor="text1"/>
          <w:sz w:val="20"/>
          <w:szCs w:val="20"/>
          <w:lang w:eastAsia="vi-VN"/>
        </w:rPr>
        <w:t> Đọc vào một loạt kí tự trên bàn phím, đếm số kí tự nhập vào. Kết thúc khi gặp dấu chấm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#define DAU_CHAM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char c;</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idem;</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for(idem = 0; (c = getchar()) != DAU_CHAM; )</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idem++;</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printf("So ki tu: %d.\n", idem);</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Cách khác, dùng vòng lặp for khuyết các biểu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#define DAU_CHAM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char c;</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idem = 0;</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 = getchar();</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if (c == DAU_CHAM) //nhap vao dau cham</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break; //thoat vong lap</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idem++;</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printf("So ki tu: %d.\n", idem);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Bài tập thực hành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Viết chương trình in ra bảng mã ASCII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Viết chương trình tính tổng bậc 3 của N số nguyên đầu tiên.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 Viết chương trình nhập vào một số nguyên rồi in ra tất cả các ước số của số đó.</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 Viết chương trình tính tổng nghịch đảo của N số nguyên đầu tiên theo công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 = 1 + 1/2 + 1/3 + … + 1/N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 Viết chương trình tính tổng bình phương các số lẻ từ 1 đến 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 Viết chương trình nhập vào N số nguyên, tìm số lớn nhất, số nhỏ nhất.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 Viết chương trình nhập vào N rồi tính giai thừa của N</w:t>
      </w:r>
    </w:p>
    <w:p w:rsidR="00DE55F8" w:rsidRPr="00D864A3" w:rsidRDefault="00DE55F8" w:rsidP="008A0EE8">
      <w:pPr>
        <w:pBdr>
          <w:bottom w:val="single" w:sz="6" w:space="1" w:color="auto"/>
        </w:pBd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(Còn tiếp)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p w:rsidR="00DE55F8" w:rsidRPr="00D864A3" w:rsidRDefault="00DE55F8" w:rsidP="008A0EE8">
      <w:pPr>
        <w:spacing w:after="0" w:line="340" w:lineRule="atLeast"/>
        <w:contextualSpacing/>
        <w:jc w:val="both"/>
        <w:rPr>
          <w:rFonts w:ascii="Tahoma" w:eastAsia="Times New Roman" w:hAnsi="Tahoma" w:cs="Tahoma"/>
          <w:b/>
          <w:color w:val="000000" w:themeColor="text1"/>
          <w:sz w:val="40"/>
          <w:szCs w:val="40"/>
          <w:lang w:eastAsia="vi-VN"/>
        </w:rPr>
      </w:pPr>
      <w:ins w:id="2" w:author="Unknown">
        <w:r w:rsidRPr="00D864A3">
          <w:rPr>
            <w:rFonts w:ascii="Tahoma" w:eastAsia="Times New Roman" w:hAnsi="Tahoma" w:cs="Tahoma"/>
            <w:color w:val="000000" w:themeColor="text1"/>
            <w:sz w:val="20"/>
            <w:szCs w:val="20"/>
            <w:bdr w:val="none" w:sz="0" w:space="0" w:color="auto" w:frame="1"/>
            <w:lang w:eastAsia="vi-VN"/>
          </w:rPr>
          <w:br/>
        </w:r>
      </w:ins>
      <w:hyperlink r:id="rId12" w:history="1">
        <w:r w:rsidRPr="00D864A3">
          <w:rPr>
            <w:rFonts w:ascii="Tahoma" w:eastAsia="Times New Roman" w:hAnsi="Tahoma" w:cs="Tahoma"/>
            <w:b/>
            <w:color w:val="000000" w:themeColor="text1"/>
            <w:sz w:val="40"/>
            <w:szCs w:val="40"/>
            <w:lang w:eastAsia="vi-VN"/>
          </w:rPr>
          <w:t>Tự học lập trình C - Bài 7: Câu lệnh lặp (2)</w:t>
        </w:r>
      </w:hyperlink>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b/>
          <w:bCs/>
          <w:color w:val="000000" w:themeColor="text1"/>
          <w:sz w:val="20"/>
          <w:szCs w:val="20"/>
          <w:lang w:eastAsia="vi-VN"/>
        </w:rPr>
      </w:pP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7.1 Lệnh while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Vòng lặp thực hiện lặp lại khối lệnh trong khi biểu thức còn đúng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Cú pháp: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while (biểu thức)</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&lt;khối lệnh&gt;;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Diễn giải: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Biểu thức: có thể là một biểu thức hoặc nhiều biểu thức con. Nếu là nhiều biểu thức con thì cách nhau bởi dấu phẩy (,) và tính đúng sai của biểu thức được quyết định bởi biểu thức con cuối cùng.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while (&lt;khối lệnh&gt;) có thể chứa một hoặc nhiều cấu trúc điều khiển khác.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while có thể sử dụng lệnh continue để chuyển đến đầu vòng lặp (bỏ qua các câu lệnh còn lại trong thân).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Muốn thoát khỏi vòng lặp while tùy ý có thể dùng các lệnh </w:t>
      </w:r>
      <w:r w:rsidRPr="00D864A3">
        <w:rPr>
          <w:rFonts w:ascii="Tahoma" w:eastAsia="Times New Roman" w:hAnsi="Tahoma" w:cs="Tahoma"/>
          <w:b/>
          <w:bCs/>
          <w:color w:val="000000" w:themeColor="text1"/>
          <w:sz w:val="20"/>
          <w:szCs w:val="20"/>
          <w:lang w:eastAsia="vi-VN"/>
        </w:rPr>
        <w:t>break, goto, return </w:t>
      </w:r>
      <w:r w:rsidRPr="00D864A3">
        <w:rPr>
          <w:rFonts w:ascii="Tahoma" w:eastAsia="Times New Roman" w:hAnsi="Tahoma" w:cs="Tahoma"/>
          <w:color w:val="000000" w:themeColor="text1"/>
          <w:sz w:val="20"/>
          <w:szCs w:val="20"/>
          <w:lang w:eastAsia="vi-VN"/>
        </w:rPr>
        <w:t>như trong lệnh </w:t>
      </w:r>
      <w:r w:rsidRPr="00D864A3">
        <w:rPr>
          <w:rFonts w:ascii="Tahoma" w:eastAsia="Times New Roman" w:hAnsi="Tahoma" w:cs="Tahoma"/>
          <w:b/>
          <w:bCs/>
          <w:color w:val="000000" w:themeColor="text1"/>
          <w:sz w:val="20"/>
          <w:szCs w:val="20"/>
          <w:lang w:eastAsia="vi-VN"/>
        </w:rPr>
        <w:t>for.</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Ý nghĩa: </w:t>
      </w:r>
      <w:r w:rsidRPr="00D864A3">
        <w:rPr>
          <w:rFonts w:ascii="Tahoma" w:eastAsia="Times New Roman" w:hAnsi="Tahoma" w:cs="Tahoma"/>
          <w:color w:val="000000" w:themeColor="text1"/>
          <w:sz w:val="20"/>
          <w:szCs w:val="20"/>
          <w:lang w:eastAsia="vi-VN"/>
        </w:rPr>
        <w:t>Trước tiên </w:t>
      </w:r>
      <w:r w:rsidRPr="00D864A3">
        <w:rPr>
          <w:rFonts w:ascii="Tahoma" w:eastAsia="Times New Roman" w:hAnsi="Tahoma" w:cs="Tahoma"/>
          <w:b/>
          <w:bCs/>
          <w:color w:val="000000" w:themeColor="text1"/>
          <w:sz w:val="20"/>
          <w:szCs w:val="20"/>
          <w:lang w:eastAsia="vi-VN"/>
        </w:rPr>
        <w:t>biểu thức </w:t>
      </w:r>
      <w:r w:rsidRPr="00D864A3">
        <w:rPr>
          <w:rFonts w:ascii="Tahoma" w:eastAsia="Times New Roman" w:hAnsi="Tahoma" w:cs="Tahoma"/>
          <w:color w:val="000000" w:themeColor="text1"/>
          <w:sz w:val="20"/>
          <w:szCs w:val="20"/>
          <w:lang w:eastAsia="vi-VN"/>
        </w:rPr>
        <w:t>được kiểm tra, nếu </w:t>
      </w:r>
      <w:r w:rsidRPr="00D864A3">
        <w:rPr>
          <w:rFonts w:ascii="Tahoma" w:eastAsia="Times New Roman" w:hAnsi="Tahoma" w:cs="Tahoma"/>
          <w:b/>
          <w:bCs/>
          <w:color w:val="000000" w:themeColor="text1"/>
          <w:sz w:val="20"/>
          <w:szCs w:val="20"/>
          <w:lang w:eastAsia="vi-VN"/>
        </w:rPr>
        <w:t>sai </w:t>
      </w:r>
      <w:r w:rsidRPr="00D864A3">
        <w:rPr>
          <w:rFonts w:ascii="Tahoma" w:eastAsia="Times New Roman" w:hAnsi="Tahoma" w:cs="Tahoma"/>
          <w:color w:val="000000" w:themeColor="text1"/>
          <w:sz w:val="20"/>
          <w:szCs w:val="20"/>
          <w:lang w:eastAsia="vi-VN"/>
        </w:rPr>
        <w:t>thì kết thúc vòng lặp while (&lt;khối lệnh&gt; không được thi hành1 lần nào) nếu </w:t>
      </w:r>
      <w:r w:rsidRPr="00D864A3">
        <w:rPr>
          <w:rFonts w:ascii="Tahoma" w:eastAsia="Times New Roman" w:hAnsi="Tahoma" w:cs="Tahoma"/>
          <w:b/>
          <w:bCs/>
          <w:color w:val="000000" w:themeColor="text1"/>
          <w:sz w:val="20"/>
          <w:szCs w:val="20"/>
          <w:lang w:eastAsia="vi-VN"/>
        </w:rPr>
        <w:t>đúng </w:t>
      </w:r>
      <w:r w:rsidRPr="00D864A3">
        <w:rPr>
          <w:rFonts w:ascii="Tahoma" w:eastAsia="Times New Roman" w:hAnsi="Tahoma" w:cs="Tahoma"/>
          <w:color w:val="000000" w:themeColor="text1"/>
          <w:sz w:val="20"/>
          <w:szCs w:val="20"/>
          <w:lang w:eastAsia="vi-VN"/>
        </w:rPr>
        <w:t>thực hiện khối lệnh; lặp lại kiểm tra biểu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1:  </w:t>
      </w:r>
      <w:r w:rsidRPr="00D864A3">
        <w:rPr>
          <w:rFonts w:ascii="Tahoma" w:eastAsia="Times New Roman" w:hAnsi="Tahoma" w:cs="Tahoma"/>
          <w:color w:val="000000" w:themeColor="text1"/>
          <w:sz w:val="20"/>
          <w:szCs w:val="20"/>
          <w:lang w:eastAsia="vi-VN"/>
        </w:rPr>
        <w:t>Viết chương trình in ra n số tự nhiên đầu tiên.</w:t>
      </w:r>
    </w:p>
    <w:tbl>
      <w:tblPr>
        <w:tblW w:w="7635" w:type="dxa"/>
        <w:tblCellMar>
          <w:left w:w="0" w:type="dxa"/>
          <w:right w:w="0" w:type="dxa"/>
        </w:tblCellMar>
        <w:tblLook w:val="04A0" w:firstRow="1" w:lastRow="0" w:firstColumn="1" w:lastColumn="0" w:noHBand="0" w:noVBand="1"/>
      </w:tblPr>
      <w:tblGrid>
        <w:gridCol w:w="525"/>
        <w:gridCol w:w="7110"/>
      </w:tblGrid>
      <w:tr w:rsidR="00DE55F8" w:rsidRPr="00D864A3" w:rsidTr="00316582">
        <w:tc>
          <w:tcPr>
            <w:tcW w:w="0" w:type="auto"/>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23</w:t>
            </w:r>
          </w:p>
        </w:tc>
        <w:tc>
          <w:tcPr>
            <w:tcW w:w="7110" w:type="dxa"/>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int in,i=0;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gia tri 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scanf(“%d”,&amp;in)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while (i++ &lt;=n)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printf("%d", i);</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getch();</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2:</w:t>
      </w:r>
      <w:r w:rsidRPr="00D864A3">
        <w:rPr>
          <w:rFonts w:ascii="Tahoma" w:eastAsia="Times New Roman" w:hAnsi="Tahoma" w:cs="Tahoma"/>
          <w:color w:val="000000" w:themeColor="text1"/>
          <w:sz w:val="20"/>
          <w:szCs w:val="20"/>
          <w:lang w:eastAsia="vi-VN"/>
        </w:rPr>
        <w:t>  Viết chương trình tính tổng các số nguyên từ 1 đến n, với n được nhập vào từ bàn phím.</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p>
    <w:tbl>
      <w:tblPr>
        <w:tblW w:w="7635" w:type="dxa"/>
        <w:tblCellMar>
          <w:left w:w="0" w:type="dxa"/>
          <w:right w:w="0" w:type="dxa"/>
        </w:tblCellMar>
        <w:tblLook w:val="04A0" w:firstRow="1" w:lastRow="0" w:firstColumn="1" w:lastColumn="0" w:noHBand="0" w:noVBand="1"/>
      </w:tblPr>
      <w:tblGrid>
        <w:gridCol w:w="525"/>
        <w:gridCol w:w="7110"/>
      </w:tblGrid>
      <w:tr w:rsidR="00DE55F8" w:rsidRPr="00D864A3" w:rsidTr="00316582">
        <w:tc>
          <w:tcPr>
            <w:tcW w:w="0" w:type="auto"/>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12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25</w:t>
            </w:r>
          </w:p>
        </w:tc>
        <w:tc>
          <w:tcPr>
            <w:tcW w:w="7110" w:type="dxa"/>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 = 0, in, is = 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so n: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while (i++ &lt; in)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is = is + i; //hoac is += i;</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printf("Tong: %d", is);</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lastRenderedPageBreak/>
        <w:t>7.2 Lệnh do-while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Vòng lặp thực hiện lặp lại khối lệnh cho đến khi biểu thức cho gia trị sai.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Cú pháp: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do</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&lt;khối lệnh&gt;;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while (biểu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Diễn giải: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Biểu thức: có thể là một biểu thức hoặc nhiều biểu thức con. Nếu là nhiều biểu thức con thì cách nhau bởi dấu phẩy (,) và tính đúng sai của biểu thức được quyết định bởi biểu thức con cuối cùng.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do…while (&lt;khối lệnh&gt;) có thể chứa một hoặc nhiều cấu trúc điều khiển khác.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Trong thân do…while có thể sử dụng lệnh continue để chuyển đến đầu vòng lặp (bỏ qua các câu lệnh còn lại trong thân).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Muốn thoát khỏi vòng lặp do…while tùy ý có thể dùng các lệnh </w:t>
      </w:r>
      <w:r w:rsidRPr="00D864A3">
        <w:rPr>
          <w:rFonts w:ascii="Tahoma" w:eastAsia="Times New Roman" w:hAnsi="Tahoma" w:cs="Tahoma"/>
          <w:b/>
          <w:bCs/>
          <w:color w:val="000000" w:themeColor="text1"/>
          <w:sz w:val="20"/>
          <w:szCs w:val="20"/>
          <w:lang w:eastAsia="vi-VN"/>
        </w:rPr>
        <w:t>break, goto, return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Ý nghĩa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Thực hiện khối lệnh. Kiểm tra biểu thức, nếu </w:t>
      </w:r>
      <w:r w:rsidRPr="00D864A3">
        <w:rPr>
          <w:rFonts w:ascii="Tahoma" w:eastAsia="Times New Roman" w:hAnsi="Tahoma" w:cs="Tahoma"/>
          <w:b/>
          <w:bCs/>
          <w:color w:val="000000" w:themeColor="text1"/>
          <w:sz w:val="20"/>
          <w:szCs w:val="20"/>
          <w:lang w:eastAsia="vi-VN"/>
        </w:rPr>
        <w:t>đúng </w:t>
      </w:r>
      <w:r w:rsidRPr="00D864A3">
        <w:rPr>
          <w:rFonts w:ascii="Tahoma" w:eastAsia="Times New Roman" w:hAnsi="Tahoma" w:cs="Tahoma"/>
          <w:color w:val="000000" w:themeColor="text1"/>
          <w:sz w:val="20"/>
          <w:szCs w:val="20"/>
          <w:lang w:eastAsia="vi-VN"/>
        </w:rPr>
        <w:t>thì lặp lại thực hiện khối lệnh, nếu </w:t>
      </w:r>
      <w:r w:rsidRPr="00D864A3">
        <w:rPr>
          <w:rFonts w:ascii="Tahoma" w:eastAsia="Times New Roman" w:hAnsi="Tahoma" w:cs="Tahoma"/>
          <w:b/>
          <w:bCs/>
          <w:color w:val="000000" w:themeColor="text1"/>
          <w:sz w:val="20"/>
          <w:szCs w:val="20"/>
          <w:lang w:eastAsia="vi-VN"/>
        </w:rPr>
        <w:t>sai </w:t>
      </w:r>
      <w:r w:rsidRPr="00D864A3">
        <w:rPr>
          <w:rFonts w:ascii="Tahoma" w:eastAsia="Times New Roman" w:hAnsi="Tahoma" w:cs="Tahoma"/>
          <w:color w:val="000000" w:themeColor="text1"/>
          <w:sz w:val="20"/>
          <w:szCs w:val="20"/>
          <w:lang w:eastAsia="vi-VN"/>
        </w:rPr>
        <w:t>thì kết thúc vòng lặp.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3:</w:t>
      </w:r>
      <w:r w:rsidRPr="00D864A3">
        <w:rPr>
          <w:rFonts w:ascii="Tahoma" w:eastAsia="Times New Roman" w:hAnsi="Tahoma" w:cs="Tahoma"/>
          <w:color w:val="000000" w:themeColor="text1"/>
          <w:sz w:val="20"/>
          <w:szCs w:val="20"/>
          <w:lang w:eastAsia="vi-VN"/>
        </w:rPr>
        <w:t>  Viết chương trình kiểm tra password.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tbl>
      <w:tblPr>
        <w:tblW w:w="7635" w:type="dxa"/>
        <w:tblCellMar>
          <w:left w:w="0" w:type="dxa"/>
          <w:right w:w="0" w:type="dxa"/>
        </w:tblCellMar>
        <w:tblLook w:val="04A0" w:firstRow="1" w:lastRow="0" w:firstColumn="1" w:lastColumn="0" w:noHBand="0" w:noVBand="1"/>
      </w:tblPr>
      <w:tblGrid>
        <w:gridCol w:w="525"/>
        <w:gridCol w:w="7110"/>
      </w:tblGrid>
      <w:tr w:rsidR="00DE55F8" w:rsidRPr="00D864A3" w:rsidTr="00316582">
        <w:tc>
          <w:tcPr>
            <w:tcW w:w="0" w:type="auto"/>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14</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16</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17</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18</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19</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20</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21</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22</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23</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24</w:t>
            </w:r>
          </w:p>
        </w:tc>
        <w:tc>
          <w:tcPr>
            <w:tcW w:w="7110" w:type="dxa"/>
            <w:vAlign w:val="center"/>
            <w:hideMark/>
          </w:tcPr>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&lt;studio&gt;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define PASSWORD 12345</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do</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printf("Nhap vao password: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scanf("%d", &amp;in);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xml:space="preserve">}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while (in != PASSWORD)</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tc>
      </w:tr>
    </w:tbl>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lastRenderedPageBreak/>
        <w:t>7.3 Bài tập thực hành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Viết chương trình tìm USCLN, BSCNN của 2 số.</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Viết chương trình nhập vào một số và kiểm tra xem số đó có phải là số nguyên tố hay không?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 Viết chương trình tính số hạng thứ n của dãy Fibonaci.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Dãy Fibonaci là dãy số gồm các số hạng p(n) với: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p(n) = p(n-1) + p(n-2) với n&gt;2 và p(1) = p(2) = 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Dãy Fibonaci sẽ là: 1 1 2 3 5 8 13 21 34 55 89 144…</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 Viết chương trình in ra bảng cửu chương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 Viết chương trình xác định xem một tờ giấy có độ dày 0.1 mm. Phải gấp đôi tờ giấy bao nhiêu lần để nó có độ dày 1m.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 Viết chương trình tìm các số nguyên tố từ 2 đến N, với N được nhập vào.</w:t>
      </w:r>
    </w:p>
    <w:p w:rsidR="00DE55F8" w:rsidRPr="00D864A3" w:rsidRDefault="00DE55F8" w:rsidP="008A0EE8">
      <w:pPr>
        <w:pBdr>
          <w:bottom w:val="single" w:sz="6" w:space="1" w:color="auto"/>
        </w:pBd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 Viết chương trình tính biểu thức: 1-2+3-4+…+(2n-1)-2n</w:t>
      </w:r>
    </w:p>
    <w:p w:rsidR="00DE55F8" w:rsidRPr="00D864A3" w:rsidRDefault="00DE55F8" w:rsidP="008A0EE8">
      <w:pPr>
        <w:spacing w:after="0" w:line="340" w:lineRule="atLeast"/>
        <w:contextualSpacing/>
        <w:jc w:val="both"/>
        <w:rPr>
          <w:rFonts w:ascii="Tahoma" w:eastAsia="Times New Roman" w:hAnsi="Tahoma" w:cs="Tahoma"/>
          <w:color w:val="000000" w:themeColor="text1"/>
          <w:sz w:val="20"/>
          <w:szCs w:val="20"/>
          <w:lang w:eastAsia="vi-VN"/>
        </w:rPr>
      </w:pPr>
      <w:ins w:id="3" w:author="Unknown">
        <w:r w:rsidRPr="00D864A3">
          <w:rPr>
            <w:rFonts w:ascii="Tahoma" w:eastAsia="Times New Roman" w:hAnsi="Tahoma" w:cs="Tahoma"/>
            <w:color w:val="000000" w:themeColor="text1"/>
            <w:sz w:val="20"/>
            <w:szCs w:val="20"/>
            <w:bdr w:val="none" w:sz="0" w:space="0" w:color="auto" w:frame="1"/>
            <w:lang w:eastAsia="vi-VN"/>
          </w:rPr>
          <w:br/>
        </w:r>
      </w:ins>
    </w:p>
    <w:p w:rsidR="00DE55F8" w:rsidRPr="00D864A3" w:rsidRDefault="001245B1"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hyperlink r:id="rId13" w:history="1">
        <w:r w:rsidR="00DE55F8" w:rsidRPr="00D864A3">
          <w:rPr>
            <w:rFonts w:ascii="Tahoma" w:eastAsia="Times New Roman" w:hAnsi="Tahoma" w:cs="Tahoma"/>
            <w:b/>
            <w:color w:val="000000" w:themeColor="text1"/>
            <w:sz w:val="40"/>
            <w:szCs w:val="40"/>
            <w:lang w:eastAsia="vi-VN"/>
          </w:rPr>
          <w:t>Tự học lập trình C - Bài 8: Chương trình con - Hàm</w:t>
        </w:r>
      </w:hyperlink>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Một chương trình viết trong ngôn ngữ C là một dãy các hàm, trong đó có một hàm chính (hàm main()). Hàm chia các bài toán lớn thành các công việc nhỏ hơn, giúp thực hiện những công việc lặp lại nào đó một cách nhanh chóng mà không phải viết lại đoạn chương trình. Thứ tự các hàm trong chương trình là bất kỳ, song chương trình bao giờ cũng đi thực hiện từ hàm main(). Trong C chương trình con chỉ tồn tại dới dạng hàm chứ không có thủ tục.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Hàm có thể xem là một đơn vị độc lập của chương trình. Các hàm có vai trò ngang nhau, vì vậy không có phép xây dựng một hàm bên trong các hàm khác.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8.1 Khai báo và định nghĩa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Xây dựng một hàm bao gồm: khai báo kiểu hàm, đặt tên hàm, khai báo các đối và đưa ra câu lệnh cần thiết để thực hiện yêu cầu đề ra cho hàm. Một hàm được viết theo mẫu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&lt;Kiểu_trả_về&gt;  &lt;tên_hàm&gt; ( [khai báo các tham số hình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báo các biến cục bộ]</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[Các câu lệnh]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[return[biểu thức];]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Giải thích: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&lt;Kiểu_trả_về&gt;: giá trị kiểu dữ liệu của dữ liệu sẽ trả về cho hàm</w:t>
      </w:r>
    </w:p>
    <w:p w:rsidR="00DE55F8" w:rsidRPr="00D864A3" w:rsidRDefault="00DE55F8"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&lt;tên_hàm&gt;: tên của hàm mà bạn muốn định nghĩa, được đặt theo qui tắc đặt tên của C</w:t>
      </w:r>
    </w:p>
    <w:p w:rsidR="00DE55F8" w:rsidRPr="00D864A3" w:rsidRDefault="00DE55F8"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báo các tham số hình thức]: các tham số hình thức và kiểu của chúng</w:t>
      </w:r>
    </w:p>
    <w:p w:rsidR="00DE55F8" w:rsidRPr="00D864A3" w:rsidRDefault="00DE55F8"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báo các biến cục bộ]: khai báo các biến cục bộ, các biến này chỉ có tác dụng trong nội bộ hàm</w:t>
      </w:r>
    </w:p>
    <w:p w:rsidR="00DE55F8" w:rsidRPr="00D864A3" w:rsidRDefault="00DE55F8"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 là lệnh thực hiện gán giá trị trả về cho hàm</w:t>
      </w:r>
    </w:p>
    <w:p w:rsidR="00DE55F8" w:rsidRPr="00D864A3" w:rsidRDefault="00DE55F8"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[biểu thức]: là giá trị trả về cho hàm, có thể là biến, hằng, biểu thức nhưng phải có giá trị xác định và có kiểu dữ liệu là kiểu đã khai báo cho hàm.</w:t>
      </w:r>
    </w:p>
    <w:p w:rsidR="00DE55F8" w:rsidRPr="00D864A3" w:rsidRDefault="00DE55F8" w:rsidP="008A0EE8">
      <w:pPr>
        <w:shd w:val="clear" w:color="auto" w:fill="FFFFFF"/>
        <w:spacing w:before="150" w:after="150" w:line="340" w:lineRule="atLeast"/>
        <w:ind w:left="-57"/>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1:</w:t>
      </w:r>
      <w:r w:rsidRPr="00D864A3">
        <w:rPr>
          <w:rFonts w:ascii="Tahoma" w:eastAsia="Times New Roman" w:hAnsi="Tahoma" w:cs="Tahoma"/>
          <w:color w:val="000000" w:themeColor="text1"/>
          <w:sz w:val="20"/>
          <w:szCs w:val="20"/>
          <w:lang w:eastAsia="vi-VN"/>
        </w:rPr>
        <w:t> Hàm tìm giá trị lớn nhất giữa hai giá trị</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tim_max(int a, int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if(a&gt;=b)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 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else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Lưu ý:</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có thể có giá trị trả về hoặc không, giá trị trả về phải cùng kiểu với kiểu trả về đã khai báo hàm. Nếu hàm không có giá trị trả về thì đặt từ khóa </w:t>
      </w:r>
      <w:r w:rsidRPr="00D864A3">
        <w:rPr>
          <w:rFonts w:ascii="Tahoma" w:eastAsia="Times New Roman" w:hAnsi="Tahoma" w:cs="Tahoma"/>
          <w:b/>
          <w:bCs/>
          <w:color w:val="000000" w:themeColor="text1"/>
          <w:sz w:val="20"/>
          <w:szCs w:val="20"/>
          <w:lang w:eastAsia="vi-VN"/>
        </w:rPr>
        <w:t>void </w:t>
      </w:r>
      <w:r w:rsidRPr="00D864A3">
        <w:rPr>
          <w:rFonts w:ascii="Tahoma" w:eastAsia="Times New Roman" w:hAnsi="Tahoma" w:cs="Tahoma"/>
          <w:color w:val="000000" w:themeColor="text1"/>
          <w:sz w:val="20"/>
          <w:szCs w:val="20"/>
          <w:lang w:eastAsia="vi-VN"/>
        </w:rPr>
        <w:t>trước tên hàm để báo hiệu là hàm không cần giá trị trả về cho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Khi hàm khai báo không có kiểu ở trước nó thì nó được mặc định là kiểu int.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Không nhất thiết phải khai báo nguyên mẫu hàm. Nhưng nói chung nên có vì nó cho phép chương trình biên dịch phát hiện lỗi khi gọi.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Nguyên mẫu của hàm thực chất là dòng đầu tiên của hàm thêm vào dấu;. Tuy nhiên, trong nguyên mẫu có thể bỏ tên các tham số hình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2: </w:t>
      </w:r>
      <w:r w:rsidRPr="00D864A3">
        <w:rPr>
          <w:rFonts w:ascii="Tahoma" w:eastAsia="Times New Roman" w:hAnsi="Tahoma" w:cs="Tahoma"/>
          <w:color w:val="000000" w:themeColor="text1"/>
          <w:sz w:val="20"/>
          <w:szCs w:val="20"/>
          <w:lang w:eastAsia="vi-VN"/>
        </w:rPr>
        <w:t>Hàm in ra dãy số từ 1 đến 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In_dayso(int 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for(int i=1;i&lt;=n;i++)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Printf(“%d”,i);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Hàm này không cần có giá trị trả về nên ta khai báo từ khóa void trước tên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8.2 Lời gọi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Cú pháp: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                     tên hàm ([Danh sách các tham số thực])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Danh sách các tham số thực phải bằng số tham số hình thức và lần lượt chúng có kiểu tương ứng với nhau.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lastRenderedPageBreak/>
        <w:t>Ví dụ 3</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bao prototype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tim_max(int a, int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a=5, b=7;</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printf(“Max là %d ”,tim_max(a,b));</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ham so sanh a và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tim_max(int a, int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if(a&gt;=b)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 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else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 b;</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8.3 Tham số hình thức, tham số thực và biến cục bộ</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 tham số dùng khi khai báo hàm được gọi là tham số hình thức. Các tham số được cung cấp cho hàm khi gọi hàm là tham số thực. Tham số thực có thể là một biểu thức, trong khi tham số hình thức thì không thể là 1 biểu thức. Dãy các tham số thực phải tương ứng về kiểu với tham số hình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Có những hàm không cần có tham số. Vì vậy, khi khai báo ta có thể dùng từ khóa void để báo rằng hàm không cần tham số.</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4:</w:t>
      </w:r>
      <w:r w:rsidRPr="00D864A3">
        <w:rPr>
          <w:rFonts w:ascii="Tahoma" w:eastAsia="Times New Roman" w:hAnsi="Tahoma" w:cs="Tahoma"/>
          <w:color w:val="000000" w:themeColor="text1"/>
          <w:sz w:val="20"/>
          <w:szCs w:val="20"/>
          <w:lang w:eastAsia="vi-VN"/>
        </w:rPr>
        <w:t> Hàm in ra bảng cửu chương 2</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in_cuuchuong2(void)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for(int i=1;i&lt;=10;i++)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printf(“2 x %d = %d\n”, i, i*2);</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Biến cục bộ là biến chỉ có phạm vi hoạt động trọng nội bộ hàm, được khia báo bên trong hàm. Do tham số thực và biến cục bộ đều có phạm vi hoạt động trong cùng một hàm nên tham số thực và biến cục bộ cần có tên khác nhau.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Tham số hình thức và biến cục bộ có thể trùng tên với các đại lượng ngoài hàm mà không gây ra nhầm lẫn nào.</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Khi một hàm được gọi tới, việc đầu tiên là giá trị của các tham số thực được gán cho các tham số hình thức. Như vậy các tham số hình thức chính là các bản sao của các tham số thực.  Hàm chỉ làm việc trên các tham số hình thức.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 tham số hình thức có thể bị biến đổi trong thân hàm, còn các tham số thực thì không bị thay đổi.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5:</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bao prototype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power(int, int);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printf("2 mu 2 = %d.\n", power(2, 2));</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printf("2 mu 3 = %d.\n", power(2, 3));</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ham tinh so mu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power(int ix, int in)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 ip = 1;</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 = 1; i &lt;= in;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ip *= ix; //tương đương với ip=ip*ix</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return ip; //giá trị trả về cho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Giải thích chương trình: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Hàm </w:t>
      </w:r>
      <w:r w:rsidRPr="00D864A3">
        <w:rPr>
          <w:rFonts w:ascii="Tahoma" w:eastAsia="Times New Roman" w:hAnsi="Tahoma" w:cs="Tahoma"/>
          <w:b/>
          <w:bCs/>
          <w:color w:val="000000" w:themeColor="text1"/>
          <w:sz w:val="20"/>
          <w:szCs w:val="20"/>
          <w:lang w:eastAsia="vi-VN"/>
        </w:rPr>
        <w:t>power </w:t>
      </w:r>
      <w:r w:rsidRPr="00D864A3">
        <w:rPr>
          <w:rFonts w:ascii="Tahoma" w:eastAsia="Times New Roman" w:hAnsi="Tahoma" w:cs="Tahoma"/>
          <w:color w:val="000000" w:themeColor="text1"/>
          <w:sz w:val="20"/>
          <w:szCs w:val="20"/>
          <w:lang w:eastAsia="vi-VN"/>
        </w:rPr>
        <w:t>có hai tham số truyền vào là ix, in có kiểu int và kiểu trả về cũng có kiểu int.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Dòng lệnh: return ip, trả về giá trị sau khi tính toán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Hai tham số ix, in của hàm power là dạng truyền tham trị.</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6:</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khai bao prototype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time(int &amp; , int &amp;);//co the k can ghi tham so hinh thuc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ham doi phut thanh gio:phut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time(int &amp;ig, int &amp;ip)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ig = ip/60;</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ip %= 60;</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igio, iphut;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so phut: ");</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&amp;iphut);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time(igio, iphut);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printf("%02d:%02d\n", igio, iphut);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Giải thích chương trình: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Hàm </w:t>
      </w:r>
      <w:r w:rsidRPr="00D864A3">
        <w:rPr>
          <w:rFonts w:ascii="Tahoma" w:eastAsia="Times New Roman" w:hAnsi="Tahoma" w:cs="Tahoma"/>
          <w:b/>
          <w:bCs/>
          <w:color w:val="000000" w:themeColor="text1"/>
          <w:sz w:val="20"/>
          <w:szCs w:val="20"/>
          <w:lang w:eastAsia="vi-VN"/>
        </w:rPr>
        <w:t>time </w:t>
      </w:r>
      <w:r w:rsidRPr="00D864A3">
        <w:rPr>
          <w:rFonts w:ascii="Tahoma" w:eastAsia="Times New Roman" w:hAnsi="Tahoma" w:cs="Tahoma"/>
          <w:color w:val="000000" w:themeColor="text1"/>
          <w:sz w:val="20"/>
          <w:szCs w:val="20"/>
          <w:lang w:eastAsia="vi-VN"/>
        </w:rPr>
        <w:t>có hai tham số hình thức là ig, ip có kiểu int. 2 tham số này có toán tử địa chỉ &amp; đi trước cho biết 2 tham số này là dạng truyền tham biến.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8.4 Quy tắc hoạt động của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Khi gặp một lời gọi hàm thì nó sẽ bắt đầu được thực hiện. Nói cách khác, khi máy gặp lời gọi hàm ở một vị trí nào đó trong chương trình, máy sẽ tạm dời chỗ đó và chuyển đến hàm tương ứng. Quá trình đó diễn ra theo trình tự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Cấp phát bộ nhớ cho các biến cục bộ.</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Gán giá trị của các tham số thực cho các tham số hình thức tương ứng.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Thực hiện các câu lệnh trong thân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Khi gặp câu lệnh return hoặc dấu } cuối cùng của thân hàm thì máy sẽ xoá các tham số hình thức, biến cục bộ và ra khỏi hàm.</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Nếu trở về từ một câu lệnh return có chứa biểu thức thì giá trị của biểu thức được gán cho hàm. Giá trị của hàm sẽ được sử dụng trong các biểu thức chứa nó.</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8.5 Bài tập thực hành</w:t>
      </w:r>
      <w:r w:rsidRPr="00D864A3">
        <w:rPr>
          <w:rFonts w:ascii="Tahoma" w:eastAsia="Times New Roman" w:hAnsi="Tahoma" w:cs="Tahoma"/>
          <w:color w:val="000000" w:themeColor="text1"/>
          <w:sz w:val="24"/>
          <w:szCs w:val="24"/>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Viết lại các bài tập ở bài số 6 &amp; 7 dưới dạng hàm.</w:t>
      </w:r>
    </w:p>
    <w:p w:rsidR="00DE55F8" w:rsidRPr="00D864A3" w:rsidRDefault="00DE55F8" w:rsidP="008A0EE8">
      <w:pPr>
        <w:spacing w:line="340" w:lineRule="atLeast"/>
        <w:contextualSpacing/>
        <w:jc w:val="both"/>
        <w:rPr>
          <w:rFonts w:ascii="Tahoma" w:hAnsi="Tahoma" w:cs="Tahoma"/>
          <w:color w:val="000000" w:themeColor="text1"/>
          <w:sz w:val="20"/>
          <w:szCs w:val="20"/>
        </w:rPr>
      </w:pPr>
    </w:p>
    <w:p w:rsidR="00DE55F8" w:rsidRPr="00D864A3" w:rsidRDefault="001245B1"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hyperlink r:id="rId14" w:history="1">
        <w:r w:rsidR="00DE55F8" w:rsidRPr="00D864A3">
          <w:rPr>
            <w:rFonts w:ascii="Tahoma" w:eastAsia="Times New Roman" w:hAnsi="Tahoma" w:cs="Tahoma"/>
            <w:b/>
            <w:color w:val="000000" w:themeColor="text1"/>
            <w:sz w:val="40"/>
            <w:szCs w:val="40"/>
            <w:lang w:eastAsia="vi-VN"/>
          </w:rPr>
          <w:t>Tự học lập trình C - Bài 9: Đệ qui</w:t>
        </w:r>
      </w:hyperlink>
    </w:p>
    <w:p w:rsidR="00DE55F8" w:rsidRPr="00D864A3" w:rsidRDefault="00DE55F8"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Giải thuật đệ quy:</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Giải thuật đệ quy là giải thuật có chứa thao tác gọi đến chính nó. Giải thuật đệ quy cho phép mô tả một dãy lớn các thao tác bằng một số ít các thao tác trong đó có chứa thao tác gọi lại giải thuật (gọi đệ quy).</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Giải thuật giải bài toán bằng đệ quy thường rất đẹp, gọn gàng, dễ hiểu, dễ sửa đổi. Tuy nhiên, việc xử lý giải thuật đệ quy lại thường gây khó khăn cho máy tính (tốn không gian nhớ và thời gian xử lý), hơn nữa không phải mọi ngôn ngữ lập trình đều cho phép mã hóa giải thuật đệ quy (ví dụ: FORTRAN)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Chương trình con đệ quy:</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Chương trình con đệ quy là một chương trình con mà trong thân của nó có ít nhất một câu lệnh là lời gọi đến chính nó.</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Chương trình con đệ quy phải có hai thành phần: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Thành phần không chứa đệ qui, đó là điều kiện để kết thúc quá trình đệ qui.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Thành phần có chứa đệ quy, sau mỗi bước, phạm vi của thành phần này phải thay đổi cho đến khi gặp điều kiện kết thúc.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@Lưu ý: Muốn giải một bài toán bằng giải thuật đệ qui việc đầu tiên ta phải đưa bài toán về một dạng tổng quát. Từ đây ta phải đi xác định cho được điều kiện suy biến của bài toán (tức điều kiện để kết thúc giải thuật đệ qui) và điều kiện gọi đệ qui.</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bài toán tính n!</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Ta có</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n=0, 0!=1,</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n=1, 1!=1x1 &lt;=&gt;0!x1</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n=2, 2!=1x1x2&lt;=&gt;1!x2</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n=3, 3!=1x1x2x3 &lt;=&gt;2!x3</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=&gt;n!=1x1x2x3x...x n&lt;=&gt;(n-1)! x n</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Như vậy:</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Điều kiện suy biến  khi n=0, 0!=1</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 Điều kiện gọi đệ qui n&gt;0, n!=n x (n-1)!</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Vậy, khi có được 0! =&gt;1! =&gt;2!=&gt;3! ...=&gt;n! </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Giải thuật tính n!</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after="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long int gthua(int 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scanf(“%d”,&amp;n);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printf(“Giai thừa của%d là: %d”,n,gthua(n));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long gthua(int 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if(n==0)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 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elsse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return(n*gthua(n-1));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Khi thực hiện lời gọi </w:t>
      </w:r>
      <w:r w:rsidRPr="00D864A3">
        <w:rPr>
          <w:rFonts w:ascii="Tahoma" w:eastAsia="Times New Roman" w:hAnsi="Tahoma" w:cs="Tahoma"/>
          <w:b/>
          <w:bCs/>
          <w:i/>
          <w:iCs/>
          <w:color w:val="000000" w:themeColor="text1"/>
          <w:sz w:val="20"/>
          <w:szCs w:val="20"/>
          <w:lang w:eastAsia="vi-VN"/>
        </w:rPr>
        <w:t>gthua(3)</w:t>
      </w:r>
      <w:r w:rsidRPr="00D864A3">
        <w:rPr>
          <w:rFonts w:ascii="Tahoma" w:eastAsia="Times New Roman" w:hAnsi="Tahoma" w:cs="Tahoma"/>
          <w:color w:val="000000" w:themeColor="text1"/>
          <w:sz w:val="20"/>
          <w:szCs w:val="20"/>
          <w:lang w:eastAsia="vi-VN"/>
        </w:rPr>
        <w:t> sẽ phát sinh lời gọi </w:t>
      </w:r>
      <w:r w:rsidRPr="00D864A3">
        <w:rPr>
          <w:rFonts w:ascii="Tahoma" w:eastAsia="Times New Roman" w:hAnsi="Tahoma" w:cs="Tahoma"/>
          <w:b/>
          <w:bCs/>
          <w:i/>
          <w:iCs/>
          <w:color w:val="000000" w:themeColor="text1"/>
          <w:sz w:val="20"/>
          <w:szCs w:val="20"/>
          <w:lang w:eastAsia="vi-VN"/>
        </w:rPr>
        <w:t>gthua(2)</w:t>
      </w:r>
      <w:r w:rsidRPr="00D864A3">
        <w:rPr>
          <w:rFonts w:ascii="Tahoma" w:eastAsia="Times New Roman" w:hAnsi="Tahoma" w:cs="Tahoma"/>
          <w:color w:val="000000" w:themeColor="text1"/>
          <w:sz w:val="20"/>
          <w:szCs w:val="20"/>
          <w:lang w:eastAsia="vi-VN"/>
        </w:rPr>
        <w:t>, đồng thời phải lưu giữ thông tin về trạng thái xử lý chưa hoàn thành </w:t>
      </w:r>
      <w:r w:rsidRPr="00D864A3">
        <w:rPr>
          <w:rFonts w:ascii="Tahoma" w:eastAsia="Times New Roman" w:hAnsi="Tahoma" w:cs="Tahoma"/>
          <w:i/>
          <w:iCs/>
          <w:color w:val="000000" w:themeColor="text1"/>
          <w:sz w:val="20"/>
          <w:szCs w:val="20"/>
          <w:lang w:eastAsia="vi-VN"/>
        </w:rPr>
        <w:t>(return(3 * gthua(2)))</w:t>
      </w:r>
      <w:r w:rsidRPr="00D864A3">
        <w:rPr>
          <w:rFonts w:ascii="Tahoma" w:eastAsia="Times New Roman" w:hAnsi="Tahoma" w:cs="Tahoma"/>
          <w:color w:val="000000" w:themeColor="text1"/>
          <w:sz w:val="20"/>
          <w:szCs w:val="20"/>
          <w:lang w:eastAsia="vi-VN"/>
        </w:rPr>
        <w:t> vào Stack.</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Gặp lời gọi </w:t>
      </w:r>
      <w:r w:rsidRPr="00D864A3">
        <w:rPr>
          <w:rFonts w:ascii="Tahoma" w:eastAsia="Times New Roman" w:hAnsi="Tahoma" w:cs="Tahoma"/>
          <w:b/>
          <w:bCs/>
          <w:i/>
          <w:iCs/>
          <w:color w:val="000000" w:themeColor="text1"/>
          <w:sz w:val="20"/>
          <w:szCs w:val="20"/>
          <w:lang w:eastAsia="vi-VN"/>
        </w:rPr>
        <w:t>gthua(2), </w:t>
      </w:r>
      <w:r w:rsidRPr="00D864A3">
        <w:rPr>
          <w:rFonts w:ascii="Tahoma" w:eastAsia="Times New Roman" w:hAnsi="Tahoma" w:cs="Tahoma"/>
          <w:color w:val="000000" w:themeColor="text1"/>
          <w:sz w:val="20"/>
          <w:szCs w:val="20"/>
          <w:lang w:eastAsia="vi-VN"/>
        </w:rPr>
        <w:t>tiếp tục làm phát sinh lời gọi </w:t>
      </w:r>
      <w:r w:rsidRPr="00D864A3">
        <w:rPr>
          <w:rFonts w:ascii="Tahoma" w:eastAsia="Times New Roman" w:hAnsi="Tahoma" w:cs="Tahoma"/>
          <w:b/>
          <w:bCs/>
          <w:i/>
          <w:iCs/>
          <w:color w:val="000000" w:themeColor="text1"/>
          <w:sz w:val="20"/>
          <w:szCs w:val="20"/>
          <w:lang w:eastAsia="vi-VN"/>
        </w:rPr>
        <w:t>gthua(1)</w:t>
      </w:r>
      <w:r w:rsidRPr="00D864A3">
        <w:rPr>
          <w:rFonts w:ascii="Tahoma" w:eastAsia="Times New Roman" w:hAnsi="Tahoma" w:cs="Tahoma"/>
          <w:color w:val="000000" w:themeColor="text1"/>
          <w:sz w:val="20"/>
          <w:szCs w:val="20"/>
          <w:lang w:eastAsia="vi-VN"/>
        </w:rPr>
        <w:t>, đồng thời vẩn phải lưu trử thông tin về trạng thái xử lý còn dang dở </w:t>
      </w:r>
      <w:r w:rsidRPr="00D864A3">
        <w:rPr>
          <w:rFonts w:ascii="Tahoma" w:eastAsia="Times New Roman" w:hAnsi="Tahoma" w:cs="Tahoma"/>
          <w:i/>
          <w:iCs/>
          <w:color w:val="000000" w:themeColor="text1"/>
          <w:sz w:val="20"/>
          <w:szCs w:val="20"/>
          <w:lang w:eastAsia="vi-VN"/>
        </w:rPr>
        <w:t>(return( 2*gthua(1)))</w:t>
      </w:r>
      <w:r w:rsidRPr="00D864A3">
        <w:rPr>
          <w:rFonts w:ascii="Tahoma" w:eastAsia="Times New Roman" w:hAnsi="Tahoma" w:cs="Tahoma"/>
          <w:color w:val="000000" w:themeColor="text1"/>
          <w:sz w:val="20"/>
          <w:szCs w:val="20"/>
          <w:lang w:eastAsia="vi-VN"/>
        </w:rPr>
        <w:t>vào Stack.</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Cứ như vậy cho tới khi gặp lời gọi của trường hợp suy biến </w:t>
      </w:r>
      <w:r w:rsidRPr="00D864A3">
        <w:rPr>
          <w:rFonts w:ascii="Tahoma" w:eastAsia="Times New Roman" w:hAnsi="Tahoma" w:cs="Tahoma"/>
          <w:i/>
          <w:iCs/>
          <w:color w:val="000000" w:themeColor="text1"/>
          <w:sz w:val="20"/>
          <w:szCs w:val="20"/>
          <w:lang w:eastAsia="vi-VN"/>
        </w:rPr>
        <w:t>(return</w:t>
      </w:r>
      <w:r w:rsidRPr="00D864A3">
        <w:rPr>
          <w:rFonts w:ascii="Tahoma" w:eastAsia="Times New Roman" w:hAnsi="Tahoma" w:cs="Tahoma"/>
          <w:color w:val="000000" w:themeColor="text1"/>
          <w:sz w:val="20"/>
          <w:szCs w:val="20"/>
          <w:lang w:eastAsia="vi-VN"/>
        </w:rPr>
        <w:t>(</w:t>
      </w:r>
      <w:r w:rsidRPr="00D864A3">
        <w:rPr>
          <w:rFonts w:ascii="Tahoma" w:eastAsia="Times New Roman" w:hAnsi="Tahoma" w:cs="Tahoma"/>
          <w:i/>
          <w:iCs/>
          <w:color w:val="000000" w:themeColor="text1"/>
          <w:sz w:val="20"/>
          <w:szCs w:val="20"/>
          <w:lang w:eastAsia="vi-VN"/>
        </w:rPr>
        <w:t>1)))</w:t>
      </w: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Khi gặp trường hợp suy biến, những thông tin được lưu tạm trong Stack sẽ được lấy ra xử lý (thông tin lấy ra theo kiểu lưu trữ của Stack, thông tin vào sau sẽ được lấy ra trước). Và như vậy, dùng kết quả của gthua(0) để tính gthua(1), dùng kết quả của gthua(1) để tính gthua(2), dùng kết quả của gthua(2) để tính gthua(3). Cuối cùng được kết quả của phép tính giai thừa.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Cụ thể thực hiện lấy và tính toán trong Stack như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Lấy return(1*gthua(0)) để thực hiện gthua(1)=1*gthua(0)=1*1=1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Lấy return(2*gthua(1)) để thực hiện gthua(2)=2*gthua(1)=2*1=3</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Lấy return(3*gthua(2)) để thực hiện gthua(3)=3*gthua(2)=3*2=6</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val="en-US" w:eastAsia="vi-VN"/>
        </w:rPr>
      </w:pPr>
      <w:r w:rsidRPr="00D864A3">
        <w:rPr>
          <w:rFonts w:ascii="Tahoma" w:eastAsia="Times New Roman" w:hAnsi="Tahoma" w:cs="Tahoma"/>
          <w:b/>
          <w:bCs/>
          <w:color w:val="000000" w:themeColor="text1"/>
          <w:sz w:val="20"/>
          <w:szCs w:val="20"/>
          <w:lang w:eastAsia="vi-VN"/>
        </w:rPr>
        <w:t> </w:t>
      </w:r>
      <w:r w:rsidRPr="00D864A3">
        <w:rPr>
          <w:rFonts w:ascii="Tahoma" w:eastAsia="Times New Roman" w:hAnsi="Tahoma" w:cs="Tahoma"/>
          <w:b/>
          <w:bCs/>
          <w:color w:val="000000" w:themeColor="text1"/>
          <w:sz w:val="24"/>
          <w:szCs w:val="24"/>
          <w:lang w:eastAsia="vi-VN"/>
        </w:rPr>
        <w:t>Bài tập thực hành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Sử dụng đệ qui để viết hàm tìm ước số chung lớn nhất của 2 số</w:t>
      </w:r>
    </w:p>
    <w:p w:rsidR="00DE55F8" w:rsidRPr="00D864A3" w:rsidRDefault="00DE55F8" w:rsidP="008A0EE8">
      <w:pPr>
        <w:pBdr>
          <w:bottom w:val="single" w:sz="6" w:space="1" w:color="auto"/>
        </w:pBd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2. Sử dụng đệ qui để viết hàm tính tổng S = 1+2+….+n.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p w:rsidR="00DE55F8" w:rsidRPr="00D864A3" w:rsidRDefault="00DE55F8" w:rsidP="008A0EE8">
      <w:pPr>
        <w:spacing w:after="0" w:line="340" w:lineRule="atLeast"/>
        <w:contextualSpacing/>
        <w:jc w:val="both"/>
        <w:rPr>
          <w:rFonts w:ascii="Tahoma" w:eastAsia="Times New Roman" w:hAnsi="Tahoma" w:cs="Tahoma"/>
          <w:caps/>
          <w:color w:val="000000" w:themeColor="text1"/>
          <w:sz w:val="18"/>
          <w:szCs w:val="18"/>
          <w:lang w:eastAsia="vi-VN"/>
        </w:rPr>
      </w:pPr>
    </w:p>
    <w:p w:rsidR="00DE55F8" w:rsidRPr="00D864A3" w:rsidRDefault="001245B1"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hyperlink r:id="rId15" w:history="1">
        <w:r w:rsidR="00DE55F8" w:rsidRPr="00D864A3">
          <w:rPr>
            <w:rFonts w:ascii="Tahoma" w:eastAsia="Times New Roman" w:hAnsi="Tahoma" w:cs="Tahoma"/>
            <w:b/>
            <w:color w:val="000000" w:themeColor="text1"/>
            <w:sz w:val="40"/>
            <w:szCs w:val="40"/>
            <w:lang w:eastAsia="vi-VN"/>
          </w:rPr>
          <w:t>Tự học lập trình C - Bài 10: Mảng một chiều</w:t>
        </w:r>
      </w:hyperlink>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Mảng 1 chiều là tập hợp các phần tử có cùng kiểu dữ liệu. Giả sử bạn muốn lưu n số nguyên để tính trung bình, bạn không thể khai báo n biến để lưu n giá trị rồi sau đó tính trung bình.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1 </w:t>
      </w:r>
      <w:r w:rsidRPr="00D864A3">
        <w:rPr>
          <w:rFonts w:ascii="Tahoma" w:eastAsia="Times New Roman" w:hAnsi="Tahoma" w:cs="Tahoma"/>
          <w:color w:val="000000" w:themeColor="text1"/>
          <w:sz w:val="20"/>
          <w:szCs w:val="20"/>
          <w:lang w:eastAsia="vi-VN"/>
        </w:rPr>
        <w:t>: bạn muốn tính trung bình 10 số nguyên nhập vào từ bàn phím, bạn sẽ khai báo 10 biến: a, b, c, d, e, f, g, h, i, j có kiểu int và lập thao tác nhập cho 10 biến này như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bien a: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scanf("%d", &amp;a);</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10 biến bạn sẽ thực hiện 2 lệnh trên 10 lần, sau đó tính trung bình: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(a + b + c + d + e + f + g + h + i + j)/10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Điều này chỉ phù hợp với n nhỏ, còn đối với n lớn thì khó có thể thực hiện được. Vì vậy, khái niệm mảng được sử dụng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10.1 Khai báo</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Ví dụ 2 </w:t>
      </w:r>
      <w:r w:rsidRPr="00D864A3">
        <w:rPr>
          <w:rFonts w:ascii="Tahoma" w:eastAsia="Times New Roman" w:hAnsi="Tahoma" w:cs="Tahoma"/>
          <w:color w:val="000000" w:themeColor="text1"/>
          <w:sz w:val="20"/>
          <w:szCs w:val="20"/>
          <w:lang w:eastAsia="vi-VN"/>
        </w:rPr>
        <w:t>: </w:t>
      </w:r>
      <w:r w:rsidRPr="00D864A3">
        <w:rPr>
          <w:rFonts w:ascii="Tahoma" w:eastAsia="Times New Roman" w:hAnsi="Tahoma" w:cs="Tahoma"/>
          <w:b/>
          <w:bCs/>
          <w:color w:val="000000" w:themeColor="text1"/>
          <w:sz w:val="20"/>
          <w:szCs w:val="20"/>
          <w:lang w:eastAsia="vi-VN"/>
        </w:rPr>
        <w:t>int ia[10]; </w:t>
      </w:r>
      <w:r w:rsidRPr="00D864A3">
        <w:rPr>
          <w:rFonts w:ascii="Tahoma" w:eastAsia="Times New Roman" w:hAnsi="Tahoma" w:cs="Tahoma"/>
          <w:color w:val="000000" w:themeColor="text1"/>
          <w:sz w:val="20"/>
          <w:szCs w:val="20"/>
          <w:lang w:eastAsia="vi-VN"/>
        </w:rPr>
        <w:t>với </w:t>
      </w:r>
      <w:r w:rsidRPr="00D864A3">
        <w:rPr>
          <w:rFonts w:ascii="Tahoma" w:eastAsia="Times New Roman" w:hAnsi="Tahoma" w:cs="Tahoma"/>
          <w:b/>
          <w:bCs/>
          <w:color w:val="000000" w:themeColor="text1"/>
          <w:sz w:val="20"/>
          <w:szCs w:val="20"/>
          <w:lang w:eastAsia="vi-VN"/>
        </w:rPr>
        <w:t>int </w:t>
      </w:r>
      <w:r w:rsidRPr="00D864A3">
        <w:rPr>
          <w:rFonts w:ascii="Tahoma" w:eastAsia="Times New Roman" w:hAnsi="Tahoma" w:cs="Tahoma"/>
          <w:color w:val="000000" w:themeColor="text1"/>
          <w:sz w:val="20"/>
          <w:szCs w:val="20"/>
          <w:lang w:eastAsia="vi-VN"/>
        </w:rPr>
        <w:t>là kiểu của mảng, </w:t>
      </w:r>
      <w:r w:rsidRPr="00D864A3">
        <w:rPr>
          <w:rFonts w:ascii="Tahoma" w:eastAsia="Times New Roman" w:hAnsi="Tahoma" w:cs="Tahoma"/>
          <w:b/>
          <w:bCs/>
          <w:color w:val="000000" w:themeColor="text1"/>
          <w:sz w:val="20"/>
          <w:szCs w:val="20"/>
          <w:lang w:eastAsia="vi-VN"/>
        </w:rPr>
        <w:t>ia</w:t>
      </w:r>
      <w:r w:rsidRPr="00D864A3">
        <w:rPr>
          <w:rFonts w:ascii="Tahoma" w:eastAsia="Times New Roman" w:hAnsi="Tahoma" w:cs="Tahoma"/>
          <w:color w:val="000000" w:themeColor="text1"/>
          <w:sz w:val="20"/>
          <w:szCs w:val="20"/>
          <w:lang w:eastAsia="vi-VN"/>
        </w:rPr>
        <w:t> là tên mảng, 10 là số phần tử của mảng, tức mảng ia có tối đa 10 phần tử</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Ý nghĩa</w:t>
      </w:r>
      <w:r w:rsidRPr="00D864A3">
        <w:rPr>
          <w:rFonts w:ascii="Tahoma" w:eastAsia="Times New Roman" w:hAnsi="Tahoma" w:cs="Tahoma"/>
          <w:color w:val="000000" w:themeColor="text1"/>
          <w:sz w:val="20"/>
          <w:szCs w:val="20"/>
          <w:lang w:eastAsia="vi-VN"/>
        </w:rPr>
        <w:t>: Khai báo một mảng số nguyên gồm 10 phần tử, mỗi phần tử có kiểu int.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Tên_kiểu tên_biến[spt];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Diến giải: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Tên_kiểu là tên  của kiểu dữ liệu mà bạn muốn khai báo cho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Tên_biến là tên của mảng mà bạn muốn khai báo</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Spt: là số phần tử tối đa của mảng mà bạn muốn khai báo hay còn gọi là kích thức của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10.2 Tham chiếu đến từng phần tử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Sau khi mảng được khai báo, mỗi phần tử trong mảng đều có chỉ số để tham chiếu. Chỉ số bắt đầu từ 0 đến n-1 (với n là kích thước mảng). Trong ví dụ 2, ta khai báo mảng 10 phần tử thì chỉ số bắt đầu từ 0 đến 9.</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Như vậy, để truy xuất đến phần tử thứ i trong mảng ia ta viết ia[i], trong đó i chỉ được phép nhận một trong các giá trị từ 0 đến 9 vì mảng ia được khia báo chỉ có 10 phần tử</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10.3 Nhập dữ liệu cho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Mảng là một dãy các phần tử có cùng kiểu dữ liệu, việc nhập dữ liệu cho từng phần tử của mảng cũng giống như nhập dữ liệu cho biến thông thường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3</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 = 0; i &lt; 10; i++) //vòng for có giá trị i chạy từ 0 đến 9</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phan tu thu %d: ", i + 1);</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&amp;ia[i]);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4: Viết chương trình nhập vào n số nguyên. Tính và in ra trung bình cộng.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ia[50], i, in, isum = 0;</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gia tri n: ");</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//Nhap du lieu vao mang</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 = 0; i &lt; in;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phan tu thu %d: ", i + 1);</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&amp;ia[i]); //Nhap gia tri cho phan tu thu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//Tinh tong gia tri cac phan tu</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 = 0; i &lt; in;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isum += ia[i]; //cong don tung phan tu vao isum</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printf("Trung binh cong: %.2f\n", (float) isum/in);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5: Có 4 loại tiền 1, 5, 10, 25 và 50 đồng. Hãy viết chương trình nhập vào số tiền sau đó cho biết số số tiền trên gồm mấy loại tiền, mỗi loại bao nhiêu tờ</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#define MAX 5</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itien[MAX] = {50, 25, 10, 5, 1}; //Khai bao va khoi tao mang voi 5 phan tu</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 , isotien, ito;</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so tien: ");</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&amp;isotien); //Nhap vao so tien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 = 0; i &lt; MAX;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ito = isotien/itien[i]; //Tim so to cua loai tien thu i</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printf("%4d to %2d dong\n", ito, itien[i]);</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isotien = isotien%itien[i]; //So tien con lai sau khi da loai tru cac loai tien da co</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10.4 Đọc dữ liệu từ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Việc đọc dữ liệu của mảng chúng ta cần chỉ rõ là cần đọc dữ liệu của phần tử thứ mấy trong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5:</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for(i = 0; i &lt; 10;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printf("%3d ", ia[i]);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10.5 Sử dụng biến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Ngoài kiểu int, bạn có thể khai báo mảng kiểu char, float, double…</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6: char cloai[20]; float ftemp[10];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Cách tham chiếu, nhập dữ liệu, đọc dữ liệu thực hiện như trên.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Bài tập thực hành</w:t>
      </w:r>
      <w:r w:rsidRPr="00D864A3">
        <w:rPr>
          <w:rFonts w:ascii="Tahoma" w:eastAsia="Times New Roman" w:hAnsi="Tahoma" w:cs="Tahoma"/>
          <w:color w:val="000000" w:themeColor="text1"/>
          <w:sz w:val="24"/>
          <w:szCs w:val="24"/>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Xây dựng các hàm để thực hiện các công việc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Khoi_tao cho phép nhập vào một mảng gồm n phần tử số nguyên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In_xuôi và hàm In_nguoc cho phép in mảng ra màn hình theo thứ tự xuôi và ngược</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Tim_max và hàm Tim_min để tìm giá trị nhỏ nhất và lớn nhất của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Tinh_tong cho phép Tính tổng các giá trị trong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Tinh_tong_duong và hàm Tinh_tong_am cho phép tính tổng các phần tử có giá trị dương và âm trong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Hàm Sap_xep_tang và hàm Sap_xep_giam để sắp xếp mảng theo thứ tự tăng dần và giảm dần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Xây dựng chương trình chính gồm 1 menu như sau:</w:t>
      </w:r>
    </w:p>
    <w:p w:rsidR="00DE55F8" w:rsidRPr="00D864A3" w:rsidRDefault="00DE55F8" w:rsidP="008A0EE8">
      <w:pPr>
        <w:shd w:val="clear" w:color="auto" w:fill="FFFFFF"/>
        <w:spacing w:before="150" w:after="150" w:line="340" w:lineRule="atLeast"/>
        <w:ind w:left="51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w:t>
      </w:r>
    </w:p>
    <w:p w:rsidR="00DE55F8" w:rsidRPr="00D864A3" w:rsidRDefault="00DE55F8" w:rsidP="008A0EE8">
      <w:pPr>
        <w:shd w:val="clear" w:color="auto" w:fill="FFFFFF"/>
        <w:spacing w:before="150" w:after="150" w:line="340" w:lineRule="atLeast"/>
        <w:ind w:left="51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MENU CHUONG TRINH</w:t>
      </w:r>
    </w:p>
    <w:p w:rsidR="00DE55F8" w:rsidRPr="00D864A3" w:rsidRDefault="00DE55F8" w:rsidP="008A0EE8">
      <w:pPr>
        <w:shd w:val="clear" w:color="auto" w:fill="FFFFFF"/>
        <w:spacing w:before="150" w:after="150" w:line="340" w:lineRule="atLeast"/>
        <w:ind w:left="51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i/>
          <w:iCs/>
          <w:color w:val="000000" w:themeColor="text1"/>
          <w:sz w:val="20"/>
          <w:szCs w:val="20"/>
          <w:lang w:eastAsia="vi-VN"/>
        </w:rPr>
        <w:t>---------------------------------------------------</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1: Khoi tao mang</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2: In mang ra man hinh</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3: In mang dao nguoc ra man hinh</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lastRenderedPageBreak/>
        <w:t>4: Tim gia tri max cua mang</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5: Tim gia tri min cua mang</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6: Tinh tong</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7: Tinh tong cac phan tu duong</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8: Tinh tong cac phan tu am</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9: Sap xep tang dan</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10 Sap xep giam dan</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11: Thoat</w:t>
      </w:r>
    </w:p>
    <w:p w:rsidR="00DE55F8" w:rsidRPr="00D864A3" w:rsidRDefault="00DE55F8" w:rsidP="008A0EE8">
      <w:pPr>
        <w:shd w:val="clear" w:color="auto" w:fill="FFFFFF"/>
        <w:spacing w:before="150" w:after="150" w:line="340" w:lineRule="atLeast"/>
        <w:ind w:left="51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i/>
          <w:iCs/>
          <w:color w:val="000000" w:themeColor="text1"/>
          <w:sz w:val="20"/>
          <w:szCs w:val="20"/>
          <w:lang w:eastAsia="vi-VN"/>
        </w:rPr>
        <w:t>Moi ban chon so tuong ung: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Khi người sử dụng chọn 1 số tương ứng của mục tương ứng của menu thì gọi đến hàm tương ứng đó để thực hiện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Gợi ý:</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Xây dựng tất cả các hàm tương ứng với yêu cầu của đề bài</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Xây dựng thêm hàm có tên gọi là inmenu để in ra menu như yêu cầu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Viết hàm main, đầu tiên là gọi hàm inmenu, tiếp đến dùng lệnh switch theo mẫu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switch (ichon){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case 1: gọi hàm khoi tạo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break;</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case 2: gọi hàm in mảng ra màn hình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break;</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case 10: gọi hàm sắp xếp giảm dần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Lưu ý, chương trình chỉ đóng lại khi người sử dụng chọn số 11 (dùng vòng lặp bao bên ngoài lệnh switch, điều kiện dừng khi người sử dụng nhấn số 11).</w:t>
      </w:r>
    </w:p>
    <w:p w:rsidR="00DE55F8" w:rsidRPr="00D864A3" w:rsidRDefault="00DE55F8" w:rsidP="008A0EE8">
      <w:pPr>
        <w:pBdr>
          <w:bottom w:val="single" w:sz="6" w:space="1" w:color="auto"/>
        </w:pBd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p>
    <w:p w:rsidR="00DE55F8" w:rsidRPr="00D864A3" w:rsidRDefault="00DE55F8" w:rsidP="008A0EE8">
      <w:pPr>
        <w:spacing w:after="0" w:line="340" w:lineRule="atLeast"/>
        <w:contextualSpacing/>
        <w:jc w:val="both"/>
        <w:rPr>
          <w:rFonts w:ascii="Tahoma" w:eastAsia="Times New Roman" w:hAnsi="Tahoma" w:cs="Tahoma"/>
          <w:color w:val="000000" w:themeColor="text1"/>
          <w:sz w:val="18"/>
          <w:szCs w:val="18"/>
          <w:lang w:eastAsia="vi-VN"/>
        </w:rPr>
      </w:pPr>
    </w:p>
    <w:p w:rsidR="00DE55F8" w:rsidRPr="00D864A3" w:rsidRDefault="001245B1" w:rsidP="008A0EE8">
      <w:pPr>
        <w:shd w:val="clear" w:color="auto" w:fill="FFFFFF"/>
        <w:spacing w:before="150" w:after="150" w:line="340" w:lineRule="atLeast"/>
        <w:contextualSpacing/>
        <w:jc w:val="both"/>
        <w:outlineLvl w:val="1"/>
        <w:rPr>
          <w:rFonts w:ascii="Tahoma" w:eastAsia="Times New Roman" w:hAnsi="Tahoma" w:cs="Tahoma"/>
          <w:b/>
          <w:color w:val="000000" w:themeColor="text1"/>
          <w:sz w:val="40"/>
          <w:szCs w:val="40"/>
          <w:lang w:eastAsia="vi-VN"/>
        </w:rPr>
      </w:pPr>
      <w:hyperlink r:id="rId16" w:history="1">
        <w:r w:rsidR="00DE55F8" w:rsidRPr="00D864A3">
          <w:rPr>
            <w:rFonts w:ascii="Tahoma" w:eastAsia="Times New Roman" w:hAnsi="Tahoma" w:cs="Tahoma"/>
            <w:b/>
            <w:color w:val="000000" w:themeColor="text1"/>
            <w:sz w:val="40"/>
            <w:szCs w:val="40"/>
            <w:lang w:eastAsia="vi-VN"/>
          </w:rPr>
          <w:t>Tự học lập trình C - Bài 11: Mảng nhiều chiều</w:t>
        </w:r>
      </w:hyperlink>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b/>
          <w:bCs/>
          <w:color w:val="000000" w:themeColor="text1"/>
          <w:sz w:val="20"/>
          <w:szCs w:val="20"/>
          <w:lang w:eastAsia="vi-VN"/>
        </w:rPr>
      </w:pP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Khai báo mảng: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1:</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Khai báo mảng 2 chiều </w:t>
      </w:r>
      <w:r w:rsidRPr="00D864A3">
        <w:rPr>
          <w:rFonts w:ascii="Tahoma" w:eastAsia="Times New Roman" w:hAnsi="Tahoma" w:cs="Tahoma"/>
          <w:b/>
          <w:bCs/>
          <w:color w:val="000000" w:themeColor="text1"/>
          <w:sz w:val="20"/>
          <w:szCs w:val="20"/>
          <w:lang w:eastAsia="vi-VN"/>
        </w:rPr>
        <w:t>int ia[5][10]; </w:t>
      </w:r>
      <w:r w:rsidRPr="00D864A3">
        <w:rPr>
          <w:rFonts w:ascii="Tahoma" w:eastAsia="Times New Roman" w:hAnsi="Tahoma" w:cs="Tahoma"/>
          <w:color w:val="000000" w:themeColor="text1"/>
          <w:sz w:val="20"/>
          <w:szCs w:val="20"/>
          <w:lang w:eastAsia="vi-VN"/>
        </w:rPr>
        <w:t>với </w:t>
      </w:r>
      <w:r w:rsidRPr="00D864A3">
        <w:rPr>
          <w:rFonts w:ascii="Tahoma" w:eastAsia="Times New Roman" w:hAnsi="Tahoma" w:cs="Tahoma"/>
          <w:b/>
          <w:bCs/>
          <w:color w:val="000000" w:themeColor="text1"/>
          <w:sz w:val="20"/>
          <w:szCs w:val="20"/>
          <w:lang w:eastAsia="vi-VN"/>
        </w:rPr>
        <w:t>int </w:t>
      </w:r>
      <w:r w:rsidRPr="00D864A3">
        <w:rPr>
          <w:rFonts w:ascii="Tahoma" w:eastAsia="Times New Roman" w:hAnsi="Tahoma" w:cs="Tahoma"/>
          <w:color w:val="000000" w:themeColor="text1"/>
          <w:sz w:val="20"/>
          <w:szCs w:val="20"/>
          <w:lang w:eastAsia="vi-VN"/>
        </w:rPr>
        <w:t>là kiểu mảng, ia là tên mảng, số phần tử mảng là 5 x 10.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Ý nghĩa</w:t>
      </w:r>
      <w:r w:rsidRPr="00D864A3">
        <w:rPr>
          <w:rFonts w:ascii="Tahoma" w:eastAsia="Times New Roman" w:hAnsi="Tahoma" w:cs="Tahoma"/>
          <w:color w:val="000000" w:themeColor="text1"/>
          <w:sz w:val="20"/>
          <w:szCs w:val="20"/>
          <w:lang w:eastAsia="vi-VN"/>
        </w:rPr>
        <w:t>: Khai báo một mảng 2 chiều số nguyên gồm 50 phần tử, mỗi phần tử có kiểu int.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Từ ví dụ 1, ta có cú pháp khai báo mảng đa chiều như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tên_kiểu tên_biến[spt1][spt2]…[sptn];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b/>
          <w:bCs/>
          <w:color w:val="000000" w:themeColor="text1"/>
          <w:sz w:val="20"/>
          <w:szCs w:val="20"/>
          <w:lang w:eastAsia="vi-VN"/>
        </w:rPr>
        <w:t>Diễn giải</w:t>
      </w:r>
      <w:r w:rsidRPr="00D864A3">
        <w:rPr>
          <w:rFonts w:ascii="Tahoma" w:eastAsia="Times New Roman" w:hAnsi="Tahoma" w:cs="Tahoma"/>
          <w:color w:val="000000" w:themeColor="text1"/>
          <w:sz w:val="20"/>
          <w:szCs w:val="20"/>
          <w:lang w:eastAsia="vi-VN"/>
        </w:rPr>
        <w:t>:</w:t>
      </w:r>
    </w:p>
    <w:p w:rsidR="00DE55F8" w:rsidRPr="00D864A3" w:rsidRDefault="00DE55F8" w:rsidP="001245B1">
      <w:pPr>
        <w:shd w:val="clear" w:color="auto" w:fill="FFFFFF"/>
        <w:spacing w:before="150" w:after="150" w:line="340" w:lineRule="atLeast"/>
        <w:ind w:left="851" w:firstLine="283"/>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r w:rsidR="001245B1">
        <w:rPr>
          <w:rFonts w:ascii="Tahoma" w:eastAsia="Times New Roman" w:hAnsi="Tahoma" w:cs="Tahoma"/>
          <w:color w:val="000000" w:themeColor="text1"/>
          <w:sz w:val="20"/>
          <w:szCs w:val="20"/>
          <w:lang w:eastAsia="vi-VN"/>
        </w:rPr>
        <w:t> t</w:t>
      </w:r>
      <w:r w:rsidRPr="00D864A3">
        <w:rPr>
          <w:rFonts w:ascii="Tahoma" w:eastAsia="Times New Roman" w:hAnsi="Tahoma" w:cs="Tahoma"/>
          <w:color w:val="000000" w:themeColor="text1"/>
          <w:sz w:val="20"/>
          <w:szCs w:val="20"/>
          <w:lang w:eastAsia="vi-VN"/>
        </w:rPr>
        <w:t>ên_kiểu: kiểu dữ liệu muốn khai báo cho mảng</w:t>
      </w:r>
    </w:p>
    <w:p w:rsidR="00DE55F8" w:rsidRPr="00D864A3" w:rsidRDefault="001245B1" w:rsidP="001245B1">
      <w:pPr>
        <w:shd w:val="clear" w:color="auto" w:fill="FFFFFF"/>
        <w:spacing w:before="150" w:after="150" w:line="340" w:lineRule="atLeast"/>
        <w:ind w:left="851" w:firstLine="283"/>
        <w:contextualSpacing/>
        <w:jc w:val="both"/>
        <w:rPr>
          <w:rFonts w:ascii="Tahoma" w:eastAsia="Times New Roman" w:hAnsi="Tahoma" w:cs="Tahoma"/>
          <w:color w:val="000000" w:themeColor="text1"/>
          <w:sz w:val="20"/>
          <w:szCs w:val="20"/>
          <w:lang w:eastAsia="vi-VN"/>
        </w:rPr>
      </w:pPr>
      <w:r>
        <w:rPr>
          <w:rFonts w:ascii="Tahoma" w:eastAsia="Times New Roman" w:hAnsi="Tahoma" w:cs="Tahoma"/>
          <w:color w:val="000000" w:themeColor="text1"/>
          <w:sz w:val="20"/>
          <w:szCs w:val="20"/>
          <w:lang w:eastAsia="vi-VN"/>
        </w:rPr>
        <w:t>- </w:t>
      </w:r>
      <w:r w:rsidR="00DE55F8" w:rsidRPr="00D864A3">
        <w:rPr>
          <w:rFonts w:ascii="Tahoma" w:eastAsia="Times New Roman" w:hAnsi="Tahoma" w:cs="Tahoma"/>
          <w:color w:val="000000" w:themeColor="text1"/>
          <w:sz w:val="20"/>
          <w:szCs w:val="20"/>
          <w:lang w:eastAsia="vi-VN"/>
        </w:rPr>
        <w:t>tên_biến: Tên của biến mảng, tên được đặt theo qui tắc đặt tên của C</w:t>
      </w:r>
    </w:p>
    <w:p w:rsidR="00DE55F8" w:rsidRPr="00D864A3" w:rsidRDefault="001245B1" w:rsidP="001245B1">
      <w:pPr>
        <w:shd w:val="clear" w:color="auto" w:fill="FFFFFF"/>
        <w:spacing w:before="150" w:after="150" w:line="340" w:lineRule="atLeast"/>
        <w:ind w:left="851" w:firstLine="283"/>
        <w:contextualSpacing/>
        <w:jc w:val="both"/>
        <w:rPr>
          <w:rFonts w:ascii="Tahoma" w:eastAsia="Times New Roman" w:hAnsi="Tahoma" w:cs="Tahoma"/>
          <w:color w:val="000000" w:themeColor="text1"/>
          <w:sz w:val="20"/>
          <w:szCs w:val="20"/>
          <w:lang w:eastAsia="vi-VN"/>
        </w:rPr>
      </w:pPr>
      <w:r>
        <w:rPr>
          <w:rFonts w:ascii="Tahoma" w:eastAsia="Times New Roman" w:hAnsi="Tahoma" w:cs="Tahoma"/>
          <w:color w:val="000000" w:themeColor="text1"/>
          <w:sz w:val="20"/>
          <w:szCs w:val="20"/>
          <w:lang w:eastAsia="vi-VN"/>
        </w:rPr>
        <w:t>- </w:t>
      </w:r>
      <w:bookmarkStart w:id="4" w:name="_GoBack"/>
      <w:bookmarkEnd w:id="4"/>
      <w:r w:rsidR="00DE55F8" w:rsidRPr="00D864A3">
        <w:rPr>
          <w:rFonts w:ascii="Tahoma" w:eastAsia="Times New Roman" w:hAnsi="Tahoma" w:cs="Tahoma"/>
          <w:color w:val="000000" w:themeColor="text1"/>
          <w:sz w:val="20"/>
          <w:szCs w:val="20"/>
          <w:lang w:eastAsia="vi-VN"/>
        </w:rPr>
        <w:t>spt1, spt2,…, sptn: số phần tương ứng của các chiều của mảng n chiều</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noProof/>
          <w:color w:val="000000" w:themeColor="text1"/>
          <w:sz w:val="20"/>
          <w:szCs w:val="20"/>
          <w:lang w:eastAsia="vi-VN"/>
        </w:rPr>
        <w:lastRenderedPageBreak/>
        <w:drawing>
          <wp:inline distT="0" distB="0" distL="0" distR="0" wp14:anchorId="0169D218" wp14:editId="53AD9EA9">
            <wp:extent cx="4764693" cy="1762125"/>
            <wp:effectExtent l="0" t="0" r="0" b="0"/>
            <wp:docPr id="2" name="Picture 2" descr="http://tuhocanninhmang.com/images/arr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uhocanninhmang.com/images/array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6496" cy="1766490"/>
                    </a:xfrm>
                    <a:prstGeom prst="rect">
                      <a:avLst/>
                    </a:prstGeom>
                    <a:noFill/>
                    <a:ln>
                      <a:noFill/>
                    </a:ln>
                  </pic:spPr>
                </pic:pic>
              </a:graphicData>
            </a:graphic>
          </wp:inline>
        </w:drawing>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Tham chiếu đến từng phần tử mảng 2 chiều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Sau khi mảng được khai báo, mỗi phần tử trong mảng 2 chiều đều có 2 chỉ số để tham chiếu, chỉ số hàng và chỉ số cột. Chỉ số hàng bắt đầu từ 0 đến số hàng – 1 và chỉ số cột bắt đầu từ 0 đến số cột – 1. Tham chiếu đến một phần tử trong mảng 2 chiều ia: ia[chỉ số hàng][chỉ số cột]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noProof/>
          <w:color w:val="000000" w:themeColor="text1"/>
          <w:sz w:val="20"/>
          <w:szCs w:val="20"/>
          <w:lang w:eastAsia="vi-VN"/>
        </w:rPr>
        <w:drawing>
          <wp:inline distT="0" distB="0" distL="0" distR="0" wp14:anchorId="46AC9F39" wp14:editId="67652D3D">
            <wp:extent cx="6358859" cy="1800225"/>
            <wp:effectExtent l="0" t="0" r="4445" b="0"/>
            <wp:docPr id="4" name="Picture 4" descr="http://tuhocanninhmang.com/images/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uhocanninhmang.com/images/array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9965" cy="1803369"/>
                    </a:xfrm>
                    <a:prstGeom prst="rect">
                      <a:avLst/>
                    </a:prstGeom>
                    <a:noFill/>
                    <a:ln>
                      <a:noFill/>
                    </a:ln>
                  </pic:spPr>
                </pic:pic>
              </a:graphicData>
            </a:graphic>
          </wp:inline>
        </w:drawing>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Nhập dữ liệu cho mảng 2 chiều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Mảng 2 chiều giống như một ma trận hai chiều, có kích thước bằng số dòng nhân số cột, để nhập dữ liệu cho các phần tử trong ma trận bạn cần duyệt qua từng phần tử trên từng hàng trong ma trận và đưa dữ liệu vào cho phần tử tương ứng như một biến thông thường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2:</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(int i = 0; i &lt; 5; i++) //vòng for có giá trị i chạy từ 0 đến 4 cho dòng</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//tương ứng với mỗi dòng sẽ duyệt qua từng phần tử trong mỗi dòng tương ứng</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(int j = 0; j &lt; 10; j++) //vòng for có giá trị j chạy từ 0 đến 9 cho cột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phan tu ia[%d][%d]: ", i + 1, j + 1);</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&amp;ia[i][j]);</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@Lưu ý:Phép lấy địa chỉ đối với các phần tử mảng hai chiều chỉ có thể áp dụng khi các phần tử mảng hai chiều có kiểu nguyên, còn lại thì phép lấy địa chỉ cho các phần tử mảng nhiều chiều là không thực hiện được.</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Chúng ta sửa lại  ví dụ trên để có thể nhập được kiểu dữ liệu khác cho mảng hai chiều bằng cách dừng biến trung gian như sau: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float  fa[5][10], tg;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(int i = 0; i &lt; 5;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(int j = 0; j &lt; 10; j++)</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phan tu ia[%d][%d]: ", i + 1, j + 1);</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scanf("%f", &amp;tg);</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fa[i][j]=tg;</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lastRenderedPageBreak/>
        <w:t>Đọc dữ liệu từ mảng 2 chiều</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            Để đọc dữ liệu từ mảng hai chiều cần xác định là đọc tại phần tử thứ mấy trong mảng, tức cần biết chỉ số dòng và chỉ số cột của phần tử đó</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3: in giá trị các phần tử mảng 2 chiều ra màn hình.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(int i = 0; i &lt; 5; i++) //vòng for có giá trị i chạy từ 0 đến 4 cho dòng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(int j = 0; j &lt; 10; j++) //vòng for có giá trị j chạy từ 0 đến 9 cho cột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printf("%3d ", ia[i][j]);</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 //xuống dòng để in hàng kế tiếp</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Ví dụ 4: Viết chương trình nhập vào 1 ma trận số nguyên n x n. In ra ma trận vừa nhập vào và in theo chiều ngược lại của mỗi dòng .</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&lt;stdio.h&gt;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#include &lt;conio.h&gt;</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#define MAX 50;</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void main(void)</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int ia[MAX][MAX], i, j, 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cap ma tran: ");</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//Nhap du lieu vao ma tran</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 = 0; i &lt; n; i++)</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(j = 0; j &lt; n; j++)</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printf("Nhap vao phan tu ia[%d][%d]: ", i + 1, j + 1);</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scanf("%d", &amp;ia[i][j]);</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 ma tran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 = 0; i &lt; n;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(j = 0; j &lt; n; j++)</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printf("%3d ", ia[i][j]);</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 //xuống dòng để in hàng kế tiếp</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 //Tao khoang cach giua 2 ma tran</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//In ma tran theo thu tu nguoc</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(i = 0; i&lt; n; i++)</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for (j = n-1; j &gt;= 0 j--)</w:t>
      </w:r>
    </w:p>
    <w:p w:rsidR="00DE55F8" w:rsidRPr="00D864A3" w:rsidRDefault="00DE55F8" w:rsidP="008A0EE8">
      <w:pPr>
        <w:shd w:val="clear" w:color="auto" w:fill="FFFFFF"/>
        <w:spacing w:before="150" w:after="150" w:line="340" w:lineRule="atLeast"/>
        <w:ind w:left="216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printf("%3d ", ia[i][j]);</w:t>
      </w:r>
    </w:p>
    <w:p w:rsidR="00DE55F8" w:rsidRPr="00D864A3" w:rsidRDefault="00DE55F8" w:rsidP="008A0EE8">
      <w:pPr>
        <w:shd w:val="clear" w:color="auto" w:fill="FFFFFF"/>
        <w:spacing w:before="150" w:after="150" w:line="340" w:lineRule="atLeast"/>
        <w:ind w:left="144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printf("\n"); //xuống dòng để in hàng kế tiếp</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w:t>
      </w:r>
    </w:p>
    <w:p w:rsidR="00DE55F8" w:rsidRPr="00D864A3" w:rsidRDefault="00DE55F8" w:rsidP="008A0EE8">
      <w:pPr>
        <w:shd w:val="clear" w:color="auto" w:fill="FFFFFF"/>
        <w:spacing w:before="150" w:after="150" w:line="340" w:lineRule="atLeast"/>
        <w:ind w:left="720"/>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getch();}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4"/>
          <w:szCs w:val="24"/>
          <w:lang w:eastAsia="vi-VN"/>
        </w:rPr>
      </w:pPr>
      <w:r w:rsidRPr="00D864A3">
        <w:rPr>
          <w:rFonts w:ascii="Tahoma" w:eastAsia="Times New Roman" w:hAnsi="Tahoma" w:cs="Tahoma"/>
          <w:b/>
          <w:bCs/>
          <w:color w:val="000000" w:themeColor="text1"/>
          <w:sz w:val="24"/>
          <w:szCs w:val="24"/>
          <w:lang w:eastAsia="vi-VN"/>
        </w:rPr>
        <w:t>Bài tập thực hành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1. Viết hàm cho phép nhập vào một ma trận vuông kích thước NxN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lastRenderedPageBreak/>
        <w:t>2. Viết hàm tính tổng các phần tử trên đường chéo chính</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3. Viết hàm tính tổng các phần tử trên đường chéo phụ</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4. Viết hàm in ra tổng của từng dòng trong ma trận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5. Viết hàm in ra tổng của từng cột trong ma trận</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6. Viết hàm kiểm tra ma trận có phải là ma trận đơn vị không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7. Viết hàm kiểm tra ma trận có phải là ma trận chéo không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8. Viết hàm kiểm tra ma trận có phải là ma trận tam giác trên không</w:t>
      </w:r>
    </w:p>
    <w:p w:rsidR="00DE55F8" w:rsidRPr="00D864A3" w:rsidRDefault="00DE55F8" w:rsidP="008A0EE8">
      <w:pPr>
        <w:shd w:val="clear" w:color="auto" w:fill="FFFFFF"/>
        <w:spacing w:before="150" w:after="150" w:line="340" w:lineRule="atLeast"/>
        <w:contextualSpacing/>
        <w:jc w:val="both"/>
        <w:rPr>
          <w:rFonts w:ascii="Tahoma" w:eastAsia="Times New Roman" w:hAnsi="Tahoma" w:cs="Tahoma"/>
          <w:color w:val="000000" w:themeColor="text1"/>
          <w:sz w:val="20"/>
          <w:szCs w:val="20"/>
          <w:lang w:eastAsia="vi-VN"/>
        </w:rPr>
      </w:pPr>
      <w:r w:rsidRPr="00D864A3">
        <w:rPr>
          <w:rFonts w:ascii="Tahoma" w:eastAsia="Times New Roman" w:hAnsi="Tahoma" w:cs="Tahoma"/>
          <w:color w:val="000000" w:themeColor="text1"/>
          <w:sz w:val="20"/>
          <w:szCs w:val="20"/>
          <w:lang w:eastAsia="vi-VN"/>
        </w:rPr>
        <w:t>9. Xây dựng menu và hàm main để gọi thực hiện các câu 1 đến câu 8</w:t>
      </w:r>
    </w:p>
    <w:p w:rsidR="00DE55F8" w:rsidRPr="00D864A3" w:rsidRDefault="00DE55F8" w:rsidP="008A0EE8">
      <w:pPr>
        <w:spacing w:line="340" w:lineRule="atLeast"/>
        <w:contextualSpacing/>
        <w:jc w:val="both"/>
        <w:rPr>
          <w:rFonts w:ascii="Tahoma" w:hAnsi="Tahoma" w:cs="Tahoma"/>
          <w:color w:val="000000" w:themeColor="text1"/>
        </w:rPr>
      </w:pPr>
    </w:p>
    <w:p w:rsidR="00F1022A" w:rsidRPr="00D864A3" w:rsidRDefault="00F1022A" w:rsidP="008A0EE8">
      <w:pPr>
        <w:spacing w:line="340" w:lineRule="atLeast"/>
        <w:contextualSpacing/>
        <w:jc w:val="both"/>
        <w:rPr>
          <w:rFonts w:ascii="Tahoma" w:hAnsi="Tahoma" w:cs="Tahoma"/>
          <w:color w:val="000000" w:themeColor="text1"/>
          <w:sz w:val="20"/>
          <w:szCs w:val="20"/>
        </w:rPr>
      </w:pPr>
    </w:p>
    <w:sectPr w:rsidR="00F1022A" w:rsidRPr="00D864A3" w:rsidSect="00C059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7F45"/>
    <w:multiLevelType w:val="multilevel"/>
    <w:tmpl w:val="A474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B3208"/>
    <w:multiLevelType w:val="multilevel"/>
    <w:tmpl w:val="5436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541C8"/>
    <w:multiLevelType w:val="multilevel"/>
    <w:tmpl w:val="9EA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41287"/>
    <w:multiLevelType w:val="multilevel"/>
    <w:tmpl w:val="0DE09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B1A65"/>
    <w:multiLevelType w:val="multilevel"/>
    <w:tmpl w:val="8FC2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037EC"/>
    <w:multiLevelType w:val="multilevel"/>
    <w:tmpl w:val="0A96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21223"/>
    <w:multiLevelType w:val="multilevel"/>
    <w:tmpl w:val="EF04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E5FDB"/>
    <w:multiLevelType w:val="multilevel"/>
    <w:tmpl w:val="62B6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FA"/>
    <w:rsid w:val="0001414A"/>
    <w:rsid w:val="00051148"/>
    <w:rsid w:val="00074B41"/>
    <w:rsid w:val="000E187A"/>
    <w:rsid w:val="000F0999"/>
    <w:rsid w:val="001245B1"/>
    <w:rsid w:val="0032215E"/>
    <w:rsid w:val="003236C7"/>
    <w:rsid w:val="00413C7A"/>
    <w:rsid w:val="00447C9C"/>
    <w:rsid w:val="004A57F0"/>
    <w:rsid w:val="006A0B71"/>
    <w:rsid w:val="006F552D"/>
    <w:rsid w:val="00866E1D"/>
    <w:rsid w:val="008A0EE8"/>
    <w:rsid w:val="008C01FA"/>
    <w:rsid w:val="00931579"/>
    <w:rsid w:val="0093642C"/>
    <w:rsid w:val="009812DA"/>
    <w:rsid w:val="009A177D"/>
    <w:rsid w:val="009E1FFF"/>
    <w:rsid w:val="00A40D95"/>
    <w:rsid w:val="00AB51F7"/>
    <w:rsid w:val="00AD6A08"/>
    <w:rsid w:val="00C0591A"/>
    <w:rsid w:val="00CC0248"/>
    <w:rsid w:val="00D13F28"/>
    <w:rsid w:val="00D766A6"/>
    <w:rsid w:val="00D864A3"/>
    <w:rsid w:val="00D976C9"/>
    <w:rsid w:val="00DE55F8"/>
    <w:rsid w:val="00E75F5D"/>
    <w:rsid w:val="00E83890"/>
    <w:rsid w:val="00EF2805"/>
    <w:rsid w:val="00EF5AEB"/>
    <w:rsid w:val="00F1022A"/>
    <w:rsid w:val="00F91E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5739"/>
  <w15:chartTrackingRefBased/>
  <w15:docId w15:val="{B7CC359D-3E7A-4B0D-A342-88FD1131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01F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1FA"/>
    <w:rPr>
      <w:rFonts w:ascii="Times New Roman" w:eastAsia="Times New Roman" w:hAnsi="Times New Roman" w:cs="Times New Roman"/>
      <w:b/>
      <w:bCs/>
      <w:sz w:val="36"/>
      <w:szCs w:val="36"/>
      <w:lang w:eastAsia="vi-VN"/>
    </w:rPr>
  </w:style>
  <w:style w:type="character" w:styleId="Hyperlink">
    <w:name w:val="Hyperlink"/>
    <w:basedOn w:val="DefaultParagraphFont"/>
    <w:uiPriority w:val="99"/>
    <w:semiHidden/>
    <w:unhideWhenUsed/>
    <w:rsid w:val="008C01FA"/>
    <w:rPr>
      <w:color w:val="0000FF"/>
      <w:u w:val="single"/>
    </w:rPr>
  </w:style>
  <w:style w:type="character" w:customStyle="1" w:styleId="menu-title">
    <w:name w:val="menu-title"/>
    <w:basedOn w:val="DefaultParagraphFont"/>
    <w:rsid w:val="008C01FA"/>
  </w:style>
  <w:style w:type="paragraph" w:styleId="NormalWeb">
    <w:name w:val="Normal (Web)"/>
    <w:basedOn w:val="Normal"/>
    <w:uiPriority w:val="99"/>
    <w:semiHidden/>
    <w:unhideWhenUsed/>
    <w:rsid w:val="008C01F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C01FA"/>
    <w:rPr>
      <w:b/>
      <w:bCs/>
    </w:rPr>
  </w:style>
  <w:style w:type="character" w:styleId="Emphasis">
    <w:name w:val="Emphasis"/>
    <w:basedOn w:val="DefaultParagraphFont"/>
    <w:uiPriority w:val="20"/>
    <w:qFormat/>
    <w:rsid w:val="008C01FA"/>
    <w:rPr>
      <w:i/>
      <w:iCs/>
    </w:rPr>
  </w:style>
  <w:style w:type="character" w:styleId="HTMLCode">
    <w:name w:val="HTML Code"/>
    <w:basedOn w:val="DefaultParagraphFont"/>
    <w:uiPriority w:val="99"/>
    <w:semiHidden/>
    <w:unhideWhenUsed/>
    <w:rsid w:val="008C0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10612">
      <w:bodyDiv w:val="1"/>
      <w:marLeft w:val="0"/>
      <w:marRight w:val="0"/>
      <w:marTop w:val="0"/>
      <w:marBottom w:val="0"/>
      <w:divBdr>
        <w:top w:val="none" w:sz="0" w:space="0" w:color="auto"/>
        <w:left w:val="none" w:sz="0" w:space="0" w:color="auto"/>
        <w:bottom w:val="none" w:sz="0" w:space="0" w:color="auto"/>
        <w:right w:val="none" w:sz="0" w:space="0" w:color="auto"/>
      </w:divBdr>
      <w:divsChild>
        <w:div w:id="915826514">
          <w:marLeft w:val="0"/>
          <w:marRight w:val="0"/>
          <w:marTop w:val="0"/>
          <w:marBottom w:val="0"/>
          <w:divBdr>
            <w:top w:val="none" w:sz="0" w:space="0" w:color="auto"/>
            <w:left w:val="none" w:sz="0" w:space="0" w:color="auto"/>
            <w:bottom w:val="none" w:sz="0" w:space="0" w:color="auto"/>
            <w:right w:val="none" w:sz="0" w:space="0" w:color="auto"/>
          </w:divBdr>
          <w:divsChild>
            <w:div w:id="1040861394">
              <w:marLeft w:val="0"/>
              <w:marRight w:val="0"/>
              <w:marTop w:val="0"/>
              <w:marBottom w:val="0"/>
              <w:divBdr>
                <w:top w:val="none" w:sz="0" w:space="0" w:color="auto"/>
                <w:left w:val="none" w:sz="0" w:space="0" w:color="auto"/>
                <w:bottom w:val="none" w:sz="0" w:space="0" w:color="auto"/>
                <w:right w:val="none" w:sz="0" w:space="0" w:color="auto"/>
              </w:divBdr>
              <w:divsChild>
                <w:div w:id="1422406648">
                  <w:marLeft w:val="0"/>
                  <w:marRight w:val="0"/>
                  <w:marTop w:val="0"/>
                  <w:marBottom w:val="0"/>
                  <w:divBdr>
                    <w:top w:val="none" w:sz="0" w:space="0" w:color="auto"/>
                    <w:left w:val="none" w:sz="0" w:space="0" w:color="auto"/>
                    <w:bottom w:val="none" w:sz="0" w:space="0" w:color="auto"/>
                    <w:right w:val="none" w:sz="0" w:space="0" w:color="auto"/>
                  </w:divBdr>
                  <w:divsChild>
                    <w:div w:id="2140341691">
                      <w:marLeft w:val="0"/>
                      <w:marRight w:val="0"/>
                      <w:marTop w:val="0"/>
                      <w:marBottom w:val="0"/>
                      <w:divBdr>
                        <w:top w:val="none" w:sz="0" w:space="0" w:color="auto"/>
                        <w:left w:val="none" w:sz="0" w:space="0" w:color="auto"/>
                        <w:bottom w:val="none" w:sz="0" w:space="0" w:color="auto"/>
                        <w:right w:val="none" w:sz="0" w:space="0" w:color="auto"/>
                      </w:divBdr>
                      <w:divsChild>
                        <w:div w:id="89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7501">
          <w:marLeft w:val="0"/>
          <w:marRight w:val="0"/>
          <w:marTop w:val="0"/>
          <w:marBottom w:val="0"/>
          <w:divBdr>
            <w:top w:val="none" w:sz="0" w:space="0" w:color="auto"/>
            <w:left w:val="none" w:sz="0" w:space="0" w:color="auto"/>
            <w:bottom w:val="none" w:sz="0" w:space="0" w:color="auto"/>
            <w:right w:val="none" w:sz="0" w:space="0" w:color="auto"/>
          </w:divBdr>
          <w:divsChild>
            <w:div w:id="200558779">
              <w:marLeft w:val="0"/>
              <w:marRight w:val="0"/>
              <w:marTop w:val="0"/>
              <w:marBottom w:val="0"/>
              <w:divBdr>
                <w:top w:val="none" w:sz="0" w:space="0" w:color="auto"/>
                <w:left w:val="none" w:sz="0" w:space="0" w:color="auto"/>
                <w:bottom w:val="none" w:sz="0" w:space="0" w:color="auto"/>
                <w:right w:val="none" w:sz="0" w:space="0" w:color="auto"/>
              </w:divBdr>
              <w:divsChild>
                <w:div w:id="691566656">
                  <w:marLeft w:val="0"/>
                  <w:marRight w:val="0"/>
                  <w:marTop w:val="0"/>
                  <w:marBottom w:val="0"/>
                  <w:divBdr>
                    <w:top w:val="none" w:sz="0" w:space="0" w:color="auto"/>
                    <w:left w:val="none" w:sz="0" w:space="0" w:color="auto"/>
                    <w:bottom w:val="none" w:sz="0" w:space="0" w:color="auto"/>
                    <w:right w:val="none" w:sz="0" w:space="0" w:color="auto"/>
                  </w:divBdr>
                  <w:divsChild>
                    <w:div w:id="272832288">
                      <w:marLeft w:val="0"/>
                      <w:marRight w:val="0"/>
                      <w:marTop w:val="0"/>
                      <w:marBottom w:val="0"/>
                      <w:divBdr>
                        <w:top w:val="none" w:sz="0" w:space="0" w:color="auto"/>
                        <w:left w:val="none" w:sz="0" w:space="0" w:color="auto"/>
                        <w:bottom w:val="none" w:sz="0" w:space="0" w:color="auto"/>
                        <w:right w:val="none" w:sz="0" w:space="0" w:color="auto"/>
                      </w:divBdr>
                      <w:divsChild>
                        <w:div w:id="1634365108">
                          <w:marLeft w:val="0"/>
                          <w:marRight w:val="0"/>
                          <w:marTop w:val="0"/>
                          <w:marBottom w:val="0"/>
                          <w:divBdr>
                            <w:top w:val="none" w:sz="0" w:space="0" w:color="auto"/>
                            <w:left w:val="none" w:sz="0" w:space="0" w:color="auto"/>
                            <w:bottom w:val="none" w:sz="0" w:space="0" w:color="auto"/>
                            <w:right w:val="none" w:sz="0" w:space="0" w:color="auto"/>
                          </w:divBdr>
                          <w:divsChild>
                            <w:div w:id="1297679162">
                              <w:marLeft w:val="0"/>
                              <w:marRight w:val="0"/>
                              <w:marTop w:val="0"/>
                              <w:marBottom w:val="0"/>
                              <w:divBdr>
                                <w:top w:val="none" w:sz="0" w:space="0" w:color="auto"/>
                                <w:left w:val="none" w:sz="0" w:space="0" w:color="auto"/>
                                <w:bottom w:val="none" w:sz="0" w:space="0" w:color="auto"/>
                                <w:right w:val="none" w:sz="0" w:space="0" w:color="auto"/>
                              </w:divBdr>
                              <w:divsChild>
                                <w:div w:id="1406100916">
                                  <w:marLeft w:val="0"/>
                                  <w:marRight w:val="0"/>
                                  <w:marTop w:val="0"/>
                                  <w:marBottom w:val="0"/>
                                  <w:divBdr>
                                    <w:top w:val="none" w:sz="0" w:space="0" w:color="auto"/>
                                    <w:left w:val="none" w:sz="0" w:space="0" w:color="auto"/>
                                    <w:bottom w:val="none" w:sz="0" w:space="0" w:color="auto"/>
                                    <w:right w:val="none" w:sz="0" w:space="0" w:color="auto"/>
                                  </w:divBdr>
                                  <w:divsChild>
                                    <w:div w:id="1117288308">
                                      <w:marLeft w:val="0"/>
                                      <w:marRight w:val="0"/>
                                      <w:marTop w:val="0"/>
                                      <w:marBottom w:val="0"/>
                                      <w:divBdr>
                                        <w:top w:val="none" w:sz="0" w:space="0" w:color="auto"/>
                                        <w:left w:val="none" w:sz="0" w:space="0" w:color="auto"/>
                                        <w:bottom w:val="none" w:sz="0" w:space="0" w:color="auto"/>
                                        <w:right w:val="none" w:sz="0" w:space="0" w:color="auto"/>
                                      </w:divBdr>
                                      <w:divsChild>
                                        <w:div w:id="1617710437">
                                          <w:marLeft w:val="0"/>
                                          <w:marRight w:val="0"/>
                                          <w:marTop w:val="0"/>
                                          <w:marBottom w:val="0"/>
                                          <w:divBdr>
                                            <w:top w:val="none" w:sz="0" w:space="0" w:color="auto"/>
                                            <w:left w:val="none" w:sz="0" w:space="0" w:color="auto"/>
                                            <w:bottom w:val="none" w:sz="0" w:space="0" w:color="auto"/>
                                            <w:right w:val="none" w:sz="0" w:space="0" w:color="auto"/>
                                          </w:divBdr>
                                          <w:divsChild>
                                            <w:div w:id="3801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33409">
                  <w:marLeft w:val="0"/>
                  <w:marRight w:val="0"/>
                  <w:marTop w:val="0"/>
                  <w:marBottom w:val="0"/>
                  <w:divBdr>
                    <w:top w:val="none" w:sz="0" w:space="0" w:color="auto"/>
                    <w:left w:val="none" w:sz="0" w:space="0" w:color="auto"/>
                    <w:bottom w:val="none" w:sz="0" w:space="0" w:color="auto"/>
                    <w:right w:val="none" w:sz="0" w:space="0" w:color="auto"/>
                  </w:divBdr>
                  <w:divsChild>
                    <w:div w:id="858466641">
                      <w:marLeft w:val="0"/>
                      <w:marRight w:val="0"/>
                      <w:marTop w:val="0"/>
                      <w:marBottom w:val="0"/>
                      <w:divBdr>
                        <w:top w:val="none" w:sz="0" w:space="0" w:color="auto"/>
                        <w:left w:val="none" w:sz="0" w:space="0" w:color="auto"/>
                        <w:bottom w:val="none" w:sz="0" w:space="0" w:color="auto"/>
                        <w:right w:val="none" w:sz="0" w:space="0" w:color="auto"/>
                      </w:divBdr>
                      <w:divsChild>
                        <w:div w:id="1278102338">
                          <w:marLeft w:val="0"/>
                          <w:marRight w:val="0"/>
                          <w:marTop w:val="0"/>
                          <w:marBottom w:val="0"/>
                          <w:divBdr>
                            <w:top w:val="none" w:sz="0" w:space="0" w:color="auto"/>
                            <w:left w:val="none" w:sz="0" w:space="0" w:color="auto"/>
                            <w:bottom w:val="none" w:sz="0" w:space="0" w:color="auto"/>
                            <w:right w:val="none" w:sz="0" w:space="0" w:color="auto"/>
                          </w:divBdr>
                          <w:divsChild>
                            <w:div w:id="1522205258">
                              <w:marLeft w:val="0"/>
                              <w:marRight w:val="0"/>
                              <w:marTop w:val="0"/>
                              <w:marBottom w:val="0"/>
                              <w:divBdr>
                                <w:top w:val="none" w:sz="0" w:space="0" w:color="auto"/>
                                <w:left w:val="none" w:sz="0" w:space="0" w:color="auto"/>
                                <w:bottom w:val="none" w:sz="0" w:space="0" w:color="auto"/>
                                <w:right w:val="none" w:sz="0" w:space="0" w:color="auto"/>
                              </w:divBdr>
                              <w:divsChild>
                                <w:div w:id="613442976">
                                  <w:marLeft w:val="0"/>
                                  <w:marRight w:val="0"/>
                                  <w:marTop w:val="0"/>
                                  <w:marBottom w:val="0"/>
                                  <w:divBdr>
                                    <w:top w:val="none" w:sz="0" w:space="0" w:color="auto"/>
                                    <w:left w:val="none" w:sz="0" w:space="0" w:color="auto"/>
                                    <w:bottom w:val="none" w:sz="0" w:space="0" w:color="auto"/>
                                    <w:right w:val="none" w:sz="0" w:space="0" w:color="auto"/>
                                  </w:divBdr>
                                  <w:divsChild>
                                    <w:div w:id="648486318">
                                      <w:marLeft w:val="0"/>
                                      <w:marRight w:val="0"/>
                                      <w:marTop w:val="0"/>
                                      <w:marBottom w:val="0"/>
                                      <w:divBdr>
                                        <w:top w:val="none" w:sz="0" w:space="0" w:color="auto"/>
                                        <w:left w:val="none" w:sz="0" w:space="0" w:color="auto"/>
                                        <w:bottom w:val="none" w:sz="0" w:space="0" w:color="auto"/>
                                        <w:right w:val="none" w:sz="0" w:space="0" w:color="auto"/>
                                      </w:divBdr>
                                      <w:divsChild>
                                        <w:div w:id="530535107">
                                          <w:marLeft w:val="0"/>
                                          <w:marRight w:val="0"/>
                                          <w:marTop w:val="0"/>
                                          <w:marBottom w:val="0"/>
                                          <w:divBdr>
                                            <w:top w:val="none" w:sz="0" w:space="0" w:color="auto"/>
                                            <w:left w:val="none" w:sz="0" w:space="0" w:color="auto"/>
                                            <w:bottom w:val="none" w:sz="0" w:space="0" w:color="auto"/>
                                            <w:right w:val="none" w:sz="0" w:space="0" w:color="auto"/>
                                          </w:divBdr>
                                          <w:divsChild>
                                            <w:div w:id="14403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87243">
                  <w:marLeft w:val="0"/>
                  <w:marRight w:val="0"/>
                  <w:marTop w:val="0"/>
                  <w:marBottom w:val="0"/>
                  <w:divBdr>
                    <w:top w:val="none" w:sz="0" w:space="0" w:color="auto"/>
                    <w:left w:val="none" w:sz="0" w:space="0" w:color="auto"/>
                    <w:bottom w:val="none" w:sz="0" w:space="0" w:color="auto"/>
                    <w:right w:val="none" w:sz="0" w:space="0" w:color="auto"/>
                  </w:divBdr>
                  <w:divsChild>
                    <w:div w:id="1743330374">
                      <w:marLeft w:val="0"/>
                      <w:marRight w:val="0"/>
                      <w:marTop w:val="0"/>
                      <w:marBottom w:val="0"/>
                      <w:divBdr>
                        <w:top w:val="none" w:sz="0" w:space="0" w:color="auto"/>
                        <w:left w:val="none" w:sz="0" w:space="0" w:color="auto"/>
                        <w:bottom w:val="none" w:sz="0" w:space="0" w:color="auto"/>
                        <w:right w:val="none" w:sz="0" w:space="0" w:color="auto"/>
                      </w:divBdr>
                      <w:divsChild>
                        <w:div w:id="1575310134">
                          <w:marLeft w:val="0"/>
                          <w:marRight w:val="0"/>
                          <w:marTop w:val="0"/>
                          <w:marBottom w:val="0"/>
                          <w:divBdr>
                            <w:top w:val="none" w:sz="0" w:space="0" w:color="auto"/>
                            <w:left w:val="none" w:sz="0" w:space="0" w:color="auto"/>
                            <w:bottom w:val="none" w:sz="0" w:space="0" w:color="auto"/>
                            <w:right w:val="none" w:sz="0" w:space="0" w:color="auto"/>
                          </w:divBdr>
                          <w:divsChild>
                            <w:div w:id="599529750">
                              <w:marLeft w:val="0"/>
                              <w:marRight w:val="0"/>
                              <w:marTop w:val="0"/>
                              <w:marBottom w:val="0"/>
                              <w:divBdr>
                                <w:top w:val="none" w:sz="0" w:space="0" w:color="auto"/>
                                <w:left w:val="none" w:sz="0" w:space="0" w:color="auto"/>
                                <w:bottom w:val="none" w:sz="0" w:space="0" w:color="auto"/>
                                <w:right w:val="none" w:sz="0" w:space="0" w:color="auto"/>
                              </w:divBdr>
                              <w:divsChild>
                                <w:div w:id="1225917298">
                                  <w:marLeft w:val="0"/>
                                  <w:marRight w:val="0"/>
                                  <w:marTop w:val="0"/>
                                  <w:marBottom w:val="0"/>
                                  <w:divBdr>
                                    <w:top w:val="none" w:sz="0" w:space="0" w:color="auto"/>
                                    <w:left w:val="none" w:sz="0" w:space="0" w:color="auto"/>
                                    <w:bottom w:val="none" w:sz="0" w:space="0" w:color="auto"/>
                                    <w:right w:val="none" w:sz="0" w:space="0" w:color="auto"/>
                                  </w:divBdr>
                                  <w:divsChild>
                                    <w:div w:id="1128888524">
                                      <w:marLeft w:val="0"/>
                                      <w:marRight w:val="0"/>
                                      <w:marTop w:val="0"/>
                                      <w:marBottom w:val="0"/>
                                      <w:divBdr>
                                        <w:top w:val="none" w:sz="0" w:space="0" w:color="auto"/>
                                        <w:left w:val="none" w:sz="0" w:space="0" w:color="auto"/>
                                        <w:bottom w:val="none" w:sz="0" w:space="0" w:color="auto"/>
                                        <w:right w:val="none" w:sz="0" w:space="0" w:color="auto"/>
                                      </w:divBdr>
                                      <w:divsChild>
                                        <w:div w:id="1305887614">
                                          <w:marLeft w:val="0"/>
                                          <w:marRight w:val="0"/>
                                          <w:marTop w:val="0"/>
                                          <w:marBottom w:val="0"/>
                                          <w:divBdr>
                                            <w:top w:val="none" w:sz="0" w:space="0" w:color="auto"/>
                                            <w:left w:val="none" w:sz="0" w:space="0" w:color="auto"/>
                                            <w:bottom w:val="none" w:sz="0" w:space="0" w:color="auto"/>
                                            <w:right w:val="none" w:sz="0" w:space="0" w:color="auto"/>
                                          </w:divBdr>
                                          <w:divsChild>
                                            <w:div w:id="1249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931336">
              <w:marLeft w:val="0"/>
              <w:marRight w:val="0"/>
              <w:marTop w:val="0"/>
              <w:marBottom w:val="0"/>
              <w:divBdr>
                <w:top w:val="none" w:sz="0" w:space="0" w:color="auto"/>
                <w:left w:val="none" w:sz="0" w:space="0" w:color="auto"/>
                <w:bottom w:val="none" w:sz="0" w:space="0" w:color="auto"/>
                <w:right w:val="none" w:sz="0" w:space="0" w:color="auto"/>
              </w:divBdr>
              <w:divsChild>
                <w:div w:id="1338657945">
                  <w:marLeft w:val="0"/>
                  <w:marRight w:val="0"/>
                  <w:marTop w:val="0"/>
                  <w:marBottom w:val="0"/>
                  <w:divBdr>
                    <w:top w:val="none" w:sz="0" w:space="0" w:color="auto"/>
                    <w:left w:val="none" w:sz="0" w:space="0" w:color="auto"/>
                    <w:bottom w:val="none" w:sz="0" w:space="0" w:color="auto"/>
                    <w:right w:val="none" w:sz="0" w:space="0" w:color="auto"/>
                  </w:divBdr>
                  <w:divsChild>
                    <w:div w:id="1114715832">
                      <w:marLeft w:val="0"/>
                      <w:marRight w:val="0"/>
                      <w:marTop w:val="0"/>
                      <w:marBottom w:val="0"/>
                      <w:divBdr>
                        <w:top w:val="none" w:sz="0" w:space="0" w:color="auto"/>
                        <w:left w:val="none" w:sz="0" w:space="0" w:color="auto"/>
                        <w:bottom w:val="none" w:sz="0" w:space="0" w:color="auto"/>
                        <w:right w:val="none" w:sz="0" w:space="0" w:color="auto"/>
                      </w:divBdr>
                      <w:divsChild>
                        <w:div w:id="35355164">
                          <w:marLeft w:val="0"/>
                          <w:marRight w:val="0"/>
                          <w:marTop w:val="0"/>
                          <w:marBottom w:val="0"/>
                          <w:divBdr>
                            <w:top w:val="none" w:sz="0" w:space="0" w:color="auto"/>
                            <w:left w:val="none" w:sz="0" w:space="0" w:color="auto"/>
                            <w:bottom w:val="none" w:sz="0" w:space="0" w:color="auto"/>
                            <w:right w:val="none" w:sz="0" w:space="0" w:color="auto"/>
                          </w:divBdr>
                          <w:divsChild>
                            <w:div w:id="79446834">
                              <w:marLeft w:val="0"/>
                              <w:marRight w:val="0"/>
                              <w:marTop w:val="0"/>
                              <w:marBottom w:val="0"/>
                              <w:divBdr>
                                <w:top w:val="none" w:sz="0" w:space="0" w:color="auto"/>
                                <w:left w:val="none" w:sz="0" w:space="0" w:color="auto"/>
                                <w:bottom w:val="none" w:sz="0" w:space="0" w:color="auto"/>
                                <w:right w:val="none" w:sz="0" w:space="0" w:color="auto"/>
                              </w:divBdr>
                              <w:divsChild>
                                <w:div w:id="991717580">
                                  <w:marLeft w:val="0"/>
                                  <w:marRight w:val="0"/>
                                  <w:marTop w:val="0"/>
                                  <w:marBottom w:val="0"/>
                                  <w:divBdr>
                                    <w:top w:val="none" w:sz="0" w:space="0" w:color="auto"/>
                                    <w:left w:val="none" w:sz="0" w:space="0" w:color="auto"/>
                                    <w:bottom w:val="none" w:sz="0" w:space="0" w:color="auto"/>
                                    <w:right w:val="none" w:sz="0" w:space="0" w:color="auto"/>
                                  </w:divBdr>
                                  <w:divsChild>
                                    <w:div w:id="2028482902">
                                      <w:marLeft w:val="0"/>
                                      <w:marRight w:val="0"/>
                                      <w:marTop w:val="0"/>
                                      <w:marBottom w:val="0"/>
                                      <w:divBdr>
                                        <w:top w:val="none" w:sz="0" w:space="0" w:color="auto"/>
                                        <w:left w:val="none" w:sz="0" w:space="0" w:color="auto"/>
                                        <w:bottom w:val="none" w:sz="0" w:space="0" w:color="auto"/>
                                        <w:right w:val="none" w:sz="0" w:space="0" w:color="auto"/>
                                      </w:divBdr>
                                      <w:divsChild>
                                        <w:div w:id="1237782042">
                                          <w:marLeft w:val="0"/>
                                          <w:marRight w:val="0"/>
                                          <w:marTop w:val="0"/>
                                          <w:marBottom w:val="0"/>
                                          <w:divBdr>
                                            <w:top w:val="none" w:sz="0" w:space="0" w:color="auto"/>
                                            <w:left w:val="none" w:sz="0" w:space="0" w:color="auto"/>
                                            <w:bottom w:val="single" w:sz="6" w:space="0" w:color="EEEEEE"/>
                                            <w:right w:val="none" w:sz="0" w:space="0" w:color="auto"/>
                                          </w:divBdr>
                                          <w:divsChild>
                                            <w:div w:id="49116884">
                                              <w:marLeft w:val="0"/>
                                              <w:marRight w:val="0"/>
                                              <w:marTop w:val="0"/>
                                              <w:marBottom w:val="0"/>
                                              <w:divBdr>
                                                <w:top w:val="none" w:sz="0" w:space="0" w:color="auto"/>
                                                <w:left w:val="none" w:sz="0" w:space="0" w:color="auto"/>
                                                <w:bottom w:val="none" w:sz="0" w:space="0" w:color="auto"/>
                                                <w:right w:val="none" w:sz="0" w:space="0" w:color="auto"/>
                                              </w:divBdr>
                                              <w:divsChild>
                                                <w:div w:id="1301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906595">
      <w:bodyDiv w:val="1"/>
      <w:marLeft w:val="0"/>
      <w:marRight w:val="0"/>
      <w:marTop w:val="0"/>
      <w:marBottom w:val="0"/>
      <w:divBdr>
        <w:top w:val="none" w:sz="0" w:space="0" w:color="auto"/>
        <w:left w:val="none" w:sz="0" w:space="0" w:color="auto"/>
        <w:bottom w:val="none" w:sz="0" w:space="0" w:color="auto"/>
        <w:right w:val="none" w:sz="0" w:space="0" w:color="auto"/>
      </w:divBdr>
      <w:divsChild>
        <w:div w:id="1236627214">
          <w:marLeft w:val="0"/>
          <w:marRight w:val="0"/>
          <w:marTop w:val="0"/>
          <w:marBottom w:val="0"/>
          <w:divBdr>
            <w:top w:val="none" w:sz="0" w:space="0" w:color="auto"/>
            <w:left w:val="none" w:sz="0" w:space="0" w:color="auto"/>
            <w:bottom w:val="none" w:sz="0" w:space="0" w:color="auto"/>
            <w:right w:val="none" w:sz="0" w:space="0" w:color="auto"/>
          </w:divBdr>
          <w:divsChild>
            <w:div w:id="356197253">
              <w:marLeft w:val="0"/>
              <w:marRight w:val="0"/>
              <w:marTop w:val="0"/>
              <w:marBottom w:val="0"/>
              <w:divBdr>
                <w:top w:val="none" w:sz="0" w:space="0" w:color="auto"/>
                <w:left w:val="none" w:sz="0" w:space="0" w:color="auto"/>
                <w:bottom w:val="none" w:sz="0" w:space="0" w:color="auto"/>
                <w:right w:val="none" w:sz="0" w:space="0" w:color="auto"/>
              </w:divBdr>
              <w:divsChild>
                <w:div w:id="1155875001">
                  <w:marLeft w:val="0"/>
                  <w:marRight w:val="0"/>
                  <w:marTop w:val="0"/>
                  <w:marBottom w:val="0"/>
                  <w:divBdr>
                    <w:top w:val="none" w:sz="0" w:space="0" w:color="auto"/>
                    <w:left w:val="none" w:sz="0" w:space="0" w:color="auto"/>
                    <w:bottom w:val="none" w:sz="0" w:space="0" w:color="auto"/>
                    <w:right w:val="none" w:sz="0" w:space="0" w:color="auto"/>
                  </w:divBdr>
                  <w:divsChild>
                    <w:div w:id="1925413595">
                      <w:marLeft w:val="0"/>
                      <w:marRight w:val="0"/>
                      <w:marTop w:val="0"/>
                      <w:marBottom w:val="0"/>
                      <w:divBdr>
                        <w:top w:val="none" w:sz="0" w:space="0" w:color="auto"/>
                        <w:left w:val="none" w:sz="0" w:space="0" w:color="auto"/>
                        <w:bottom w:val="none" w:sz="0" w:space="0" w:color="auto"/>
                        <w:right w:val="none" w:sz="0" w:space="0" w:color="auto"/>
                      </w:divBdr>
                      <w:divsChild>
                        <w:div w:id="3647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0744">
          <w:marLeft w:val="0"/>
          <w:marRight w:val="0"/>
          <w:marTop w:val="0"/>
          <w:marBottom w:val="0"/>
          <w:divBdr>
            <w:top w:val="none" w:sz="0" w:space="0" w:color="auto"/>
            <w:left w:val="none" w:sz="0" w:space="0" w:color="auto"/>
            <w:bottom w:val="none" w:sz="0" w:space="0" w:color="auto"/>
            <w:right w:val="none" w:sz="0" w:space="0" w:color="auto"/>
          </w:divBdr>
          <w:divsChild>
            <w:div w:id="420687905">
              <w:marLeft w:val="0"/>
              <w:marRight w:val="0"/>
              <w:marTop w:val="0"/>
              <w:marBottom w:val="0"/>
              <w:divBdr>
                <w:top w:val="none" w:sz="0" w:space="0" w:color="auto"/>
                <w:left w:val="none" w:sz="0" w:space="0" w:color="auto"/>
                <w:bottom w:val="none" w:sz="0" w:space="0" w:color="auto"/>
                <w:right w:val="none" w:sz="0" w:space="0" w:color="auto"/>
              </w:divBdr>
            </w:div>
            <w:div w:id="449398589">
              <w:marLeft w:val="0"/>
              <w:marRight w:val="0"/>
              <w:marTop w:val="0"/>
              <w:marBottom w:val="0"/>
              <w:divBdr>
                <w:top w:val="none" w:sz="0" w:space="0" w:color="auto"/>
                <w:left w:val="none" w:sz="0" w:space="0" w:color="auto"/>
                <w:bottom w:val="none" w:sz="0" w:space="0" w:color="auto"/>
                <w:right w:val="none" w:sz="0" w:space="0" w:color="auto"/>
              </w:divBdr>
              <w:divsChild>
                <w:div w:id="1274704908">
                  <w:marLeft w:val="0"/>
                  <w:marRight w:val="0"/>
                  <w:marTop w:val="0"/>
                  <w:marBottom w:val="0"/>
                  <w:divBdr>
                    <w:top w:val="none" w:sz="0" w:space="0" w:color="auto"/>
                    <w:left w:val="none" w:sz="0" w:space="0" w:color="auto"/>
                    <w:bottom w:val="none" w:sz="0" w:space="0" w:color="auto"/>
                    <w:right w:val="none" w:sz="0" w:space="0" w:color="auto"/>
                  </w:divBdr>
                  <w:divsChild>
                    <w:div w:id="698818340">
                      <w:marLeft w:val="0"/>
                      <w:marRight w:val="0"/>
                      <w:marTop w:val="0"/>
                      <w:marBottom w:val="0"/>
                      <w:divBdr>
                        <w:top w:val="none" w:sz="0" w:space="0" w:color="auto"/>
                        <w:left w:val="none" w:sz="0" w:space="0" w:color="auto"/>
                        <w:bottom w:val="none" w:sz="0" w:space="0" w:color="auto"/>
                        <w:right w:val="none" w:sz="0" w:space="0" w:color="auto"/>
                      </w:divBdr>
                      <w:divsChild>
                        <w:div w:id="480392881">
                          <w:marLeft w:val="0"/>
                          <w:marRight w:val="0"/>
                          <w:marTop w:val="0"/>
                          <w:marBottom w:val="0"/>
                          <w:divBdr>
                            <w:top w:val="none" w:sz="0" w:space="0" w:color="auto"/>
                            <w:left w:val="none" w:sz="0" w:space="0" w:color="auto"/>
                            <w:bottom w:val="none" w:sz="0" w:space="0" w:color="auto"/>
                            <w:right w:val="none" w:sz="0" w:space="0" w:color="auto"/>
                          </w:divBdr>
                          <w:divsChild>
                            <w:div w:id="48892983">
                              <w:marLeft w:val="0"/>
                              <w:marRight w:val="0"/>
                              <w:marTop w:val="0"/>
                              <w:marBottom w:val="0"/>
                              <w:divBdr>
                                <w:top w:val="none" w:sz="0" w:space="0" w:color="auto"/>
                                <w:left w:val="none" w:sz="0" w:space="0" w:color="auto"/>
                                <w:bottom w:val="none" w:sz="0" w:space="0" w:color="auto"/>
                                <w:right w:val="none" w:sz="0" w:space="0" w:color="auto"/>
                              </w:divBdr>
                              <w:divsChild>
                                <w:div w:id="380249134">
                                  <w:marLeft w:val="0"/>
                                  <w:marRight w:val="0"/>
                                  <w:marTop w:val="0"/>
                                  <w:marBottom w:val="0"/>
                                  <w:divBdr>
                                    <w:top w:val="none" w:sz="0" w:space="0" w:color="auto"/>
                                    <w:left w:val="none" w:sz="0" w:space="0" w:color="auto"/>
                                    <w:bottom w:val="none" w:sz="0" w:space="0" w:color="auto"/>
                                    <w:right w:val="none" w:sz="0" w:space="0" w:color="auto"/>
                                  </w:divBdr>
                                  <w:divsChild>
                                    <w:div w:id="1302930055">
                                      <w:marLeft w:val="0"/>
                                      <w:marRight w:val="0"/>
                                      <w:marTop w:val="0"/>
                                      <w:marBottom w:val="0"/>
                                      <w:divBdr>
                                        <w:top w:val="none" w:sz="0" w:space="0" w:color="auto"/>
                                        <w:left w:val="none" w:sz="0" w:space="0" w:color="auto"/>
                                        <w:bottom w:val="none" w:sz="0" w:space="0" w:color="auto"/>
                                        <w:right w:val="none" w:sz="0" w:space="0" w:color="auto"/>
                                      </w:divBdr>
                                      <w:divsChild>
                                        <w:div w:id="1180580987">
                                          <w:marLeft w:val="0"/>
                                          <w:marRight w:val="0"/>
                                          <w:marTop w:val="0"/>
                                          <w:marBottom w:val="0"/>
                                          <w:divBdr>
                                            <w:top w:val="none" w:sz="0" w:space="0" w:color="auto"/>
                                            <w:left w:val="none" w:sz="0" w:space="0" w:color="auto"/>
                                            <w:bottom w:val="single" w:sz="6" w:space="0" w:color="EEEEEE"/>
                                            <w:right w:val="none" w:sz="0" w:space="0" w:color="auto"/>
                                          </w:divBdr>
                                          <w:divsChild>
                                            <w:div w:id="1673677107">
                                              <w:marLeft w:val="0"/>
                                              <w:marRight w:val="0"/>
                                              <w:marTop w:val="0"/>
                                              <w:marBottom w:val="0"/>
                                              <w:divBdr>
                                                <w:top w:val="none" w:sz="0" w:space="0" w:color="auto"/>
                                                <w:left w:val="none" w:sz="0" w:space="0" w:color="auto"/>
                                                <w:bottom w:val="none" w:sz="0" w:space="0" w:color="auto"/>
                                                <w:right w:val="none" w:sz="0" w:space="0" w:color="auto"/>
                                              </w:divBdr>
                                              <w:divsChild>
                                                <w:div w:id="19119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533505">
      <w:bodyDiv w:val="1"/>
      <w:marLeft w:val="0"/>
      <w:marRight w:val="0"/>
      <w:marTop w:val="0"/>
      <w:marBottom w:val="0"/>
      <w:divBdr>
        <w:top w:val="none" w:sz="0" w:space="0" w:color="auto"/>
        <w:left w:val="none" w:sz="0" w:space="0" w:color="auto"/>
        <w:bottom w:val="none" w:sz="0" w:space="0" w:color="auto"/>
        <w:right w:val="none" w:sz="0" w:space="0" w:color="auto"/>
      </w:divBdr>
      <w:divsChild>
        <w:div w:id="1140726640">
          <w:marLeft w:val="0"/>
          <w:marRight w:val="0"/>
          <w:marTop w:val="0"/>
          <w:marBottom w:val="0"/>
          <w:divBdr>
            <w:top w:val="none" w:sz="0" w:space="0" w:color="auto"/>
            <w:left w:val="none" w:sz="0" w:space="0" w:color="auto"/>
            <w:bottom w:val="none" w:sz="0" w:space="0" w:color="auto"/>
            <w:right w:val="none" w:sz="0" w:space="0" w:color="auto"/>
          </w:divBdr>
          <w:divsChild>
            <w:div w:id="426079085">
              <w:marLeft w:val="0"/>
              <w:marRight w:val="0"/>
              <w:marTop w:val="0"/>
              <w:marBottom w:val="0"/>
              <w:divBdr>
                <w:top w:val="none" w:sz="0" w:space="0" w:color="auto"/>
                <w:left w:val="none" w:sz="0" w:space="0" w:color="auto"/>
                <w:bottom w:val="none" w:sz="0" w:space="0" w:color="auto"/>
                <w:right w:val="none" w:sz="0" w:space="0" w:color="auto"/>
              </w:divBdr>
              <w:divsChild>
                <w:div w:id="1547528997">
                  <w:marLeft w:val="0"/>
                  <w:marRight w:val="0"/>
                  <w:marTop w:val="0"/>
                  <w:marBottom w:val="0"/>
                  <w:divBdr>
                    <w:top w:val="none" w:sz="0" w:space="0" w:color="auto"/>
                    <w:left w:val="none" w:sz="0" w:space="0" w:color="auto"/>
                    <w:bottom w:val="none" w:sz="0" w:space="0" w:color="auto"/>
                    <w:right w:val="none" w:sz="0" w:space="0" w:color="auto"/>
                  </w:divBdr>
                  <w:divsChild>
                    <w:div w:id="488206523">
                      <w:marLeft w:val="0"/>
                      <w:marRight w:val="0"/>
                      <w:marTop w:val="0"/>
                      <w:marBottom w:val="0"/>
                      <w:divBdr>
                        <w:top w:val="none" w:sz="0" w:space="0" w:color="auto"/>
                        <w:left w:val="none" w:sz="0" w:space="0" w:color="auto"/>
                        <w:bottom w:val="none" w:sz="0" w:space="0" w:color="auto"/>
                        <w:right w:val="none" w:sz="0" w:space="0" w:color="auto"/>
                      </w:divBdr>
                      <w:divsChild>
                        <w:div w:id="1249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2884">
          <w:marLeft w:val="0"/>
          <w:marRight w:val="0"/>
          <w:marTop w:val="0"/>
          <w:marBottom w:val="0"/>
          <w:divBdr>
            <w:top w:val="none" w:sz="0" w:space="0" w:color="auto"/>
            <w:left w:val="none" w:sz="0" w:space="0" w:color="auto"/>
            <w:bottom w:val="none" w:sz="0" w:space="0" w:color="auto"/>
            <w:right w:val="none" w:sz="0" w:space="0" w:color="auto"/>
          </w:divBdr>
          <w:divsChild>
            <w:div w:id="1442608890">
              <w:marLeft w:val="0"/>
              <w:marRight w:val="0"/>
              <w:marTop w:val="0"/>
              <w:marBottom w:val="0"/>
              <w:divBdr>
                <w:top w:val="none" w:sz="0" w:space="0" w:color="auto"/>
                <w:left w:val="none" w:sz="0" w:space="0" w:color="auto"/>
                <w:bottom w:val="none" w:sz="0" w:space="0" w:color="auto"/>
                <w:right w:val="none" w:sz="0" w:space="0" w:color="auto"/>
              </w:divBdr>
            </w:div>
            <w:div w:id="1005327485">
              <w:marLeft w:val="0"/>
              <w:marRight w:val="0"/>
              <w:marTop w:val="0"/>
              <w:marBottom w:val="0"/>
              <w:divBdr>
                <w:top w:val="none" w:sz="0" w:space="0" w:color="auto"/>
                <w:left w:val="none" w:sz="0" w:space="0" w:color="auto"/>
                <w:bottom w:val="none" w:sz="0" w:space="0" w:color="auto"/>
                <w:right w:val="none" w:sz="0" w:space="0" w:color="auto"/>
              </w:divBdr>
              <w:divsChild>
                <w:div w:id="1595481572">
                  <w:marLeft w:val="0"/>
                  <w:marRight w:val="0"/>
                  <w:marTop w:val="0"/>
                  <w:marBottom w:val="0"/>
                  <w:divBdr>
                    <w:top w:val="none" w:sz="0" w:space="0" w:color="auto"/>
                    <w:left w:val="none" w:sz="0" w:space="0" w:color="auto"/>
                    <w:bottom w:val="none" w:sz="0" w:space="0" w:color="auto"/>
                    <w:right w:val="none" w:sz="0" w:space="0" w:color="auto"/>
                  </w:divBdr>
                  <w:divsChild>
                    <w:div w:id="1274676140">
                      <w:marLeft w:val="0"/>
                      <w:marRight w:val="0"/>
                      <w:marTop w:val="0"/>
                      <w:marBottom w:val="0"/>
                      <w:divBdr>
                        <w:top w:val="none" w:sz="0" w:space="0" w:color="auto"/>
                        <w:left w:val="none" w:sz="0" w:space="0" w:color="auto"/>
                        <w:bottom w:val="none" w:sz="0" w:space="0" w:color="auto"/>
                        <w:right w:val="none" w:sz="0" w:space="0" w:color="auto"/>
                      </w:divBdr>
                      <w:divsChild>
                        <w:div w:id="90854101">
                          <w:marLeft w:val="0"/>
                          <w:marRight w:val="0"/>
                          <w:marTop w:val="0"/>
                          <w:marBottom w:val="0"/>
                          <w:divBdr>
                            <w:top w:val="none" w:sz="0" w:space="0" w:color="auto"/>
                            <w:left w:val="none" w:sz="0" w:space="0" w:color="auto"/>
                            <w:bottom w:val="none" w:sz="0" w:space="0" w:color="auto"/>
                            <w:right w:val="none" w:sz="0" w:space="0" w:color="auto"/>
                          </w:divBdr>
                          <w:divsChild>
                            <w:div w:id="926185330">
                              <w:marLeft w:val="0"/>
                              <w:marRight w:val="0"/>
                              <w:marTop w:val="0"/>
                              <w:marBottom w:val="0"/>
                              <w:divBdr>
                                <w:top w:val="none" w:sz="0" w:space="0" w:color="auto"/>
                                <w:left w:val="none" w:sz="0" w:space="0" w:color="auto"/>
                                <w:bottom w:val="none" w:sz="0" w:space="0" w:color="auto"/>
                                <w:right w:val="none" w:sz="0" w:space="0" w:color="auto"/>
                              </w:divBdr>
                              <w:divsChild>
                                <w:div w:id="1954244910">
                                  <w:marLeft w:val="0"/>
                                  <w:marRight w:val="0"/>
                                  <w:marTop w:val="0"/>
                                  <w:marBottom w:val="0"/>
                                  <w:divBdr>
                                    <w:top w:val="none" w:sz="0" w:space="0" w:color="auto"/>
                                    <w:left w:val="none" w:sz="0" w:space="0" w:color="auto"/>
                                    <w:bottom w:val="none" w:sz="0" w:space="0" w:color="auto"/>
                                    <w:right w:val="none" w:sz="0" w:space="0" w:color="auto"/>
                                  </w:divBdr>
                                  <w:divsChild>
                                    <w:div w:id="1771927820">
                                      <w:marLeft w:val="0"/>
                                      <w:marRight w:val="0"/>
                                      <w:marTop w:val="0"/>
                                      <w:marBottom w:val="0"/>
                                      <w:divBdr>
                                        <w:top w:val="none" w:sz="0" w:space="0" w:color="auto"/>
                                        <w:left w:val="none" w:sz="0" w:space="0" w:color="auto"/>
                                        <w:bottom w:val="none" w:sz="0" w:space="0" w:color="auto"/>
                                        <w:right w:val="none" w:sz="0" w:space="0" w:color="auto"/>
                                      </w:divBdr>
                                      <w:divsChild>
                                        <w:div w:id="128130679">
                                          <w:marLeft w:val="0"/>
                                          <w:marRight w:val="0"/>
                                          <w:marTop w:val="0"/>
                                          <w:marBottom w:val="0"/>
                                          <w:divBdr>
                                            <w:top w:val="none" w:sz="0" w:space="0" w:color="auto"/>
                                            <w:left w:val="none" w:sz="0" w:space="0" w:color="auto"/>
                                            <w:bottom w:val="single" w:sz="6" w:space="0" w:color="EEEEEE"/>
                                            <w:right w:val="none" w:sz="0" w:space="0" w:color="auto"/>
                                          </w:divBdr>
                                          <w:divsChild>
                                            <w:div w:id="959842088">
                                              <w:marLeft w:val="0"/>
                                              <w:marRight w:val="0"/>
                                              <w:marTop w:val="0"/>
                                              <w:marBottom w:val="0"/>
                                              <w:divBdr>
                                                <w:top w:val="none" w:sz="0" w:space="0" w:color="auto"/>
                                                <w:left w:val="none" w:sz="0" w:space="0" w:color="auto"/>
                                                <w:bottom w:val="none" w:sz="0" w:space="0" w:color="auto"/>
                                                <w:right w:val="none" w:sz="0" w:space="0" w:color="auto"/>
                                              </w:divBdr>
                                              <w:divsChild>
                                                <w:div w:id="18507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456">
                                          <w:marLeft w:val="0"/>
                                          <w:marRight w:val="0"/>
                                          <w:marTop w:val="0"/>
                                          <w:marBottom w:val="0"/>
                                          <w:divBdr>
                                            <w:top w:val="none" w:sz="0" w:space="0" w:color="auto"/>
                                            <w:left w:val="none" w:sz="0" w:space="0" w:color="auto"/>
                                            <w:bottom w:val="none" w:sz="0" w:space="0" w:color="auto"/>
                                            <w:right w:val="none" w:sz="0" w:space="0" w:color="auto"/>
                                          </w:divBdr>
                                          <w:divsChild>
                                            <w:div w:id="1648852623">
                                              <w:marLeft w:val="0"/>
                                              <w:marRight w:val="0"/>
                                              <w:marTop w:val="0"/>
                                              <w:marBottom w:val="0"/>
                                              <w:divBdr>
                                                <w:top w:val="none" w:sz="0" w:space="0" w:color="auto"/>
                                                <w:left w:val="none" w:sz="0" w:space="0" w:color="auto"/>
                                                <w:bottom w:val="none" w:sz="0" w:space="0" w:color="auto"/>
                                                <w:right w:val="none" w:sz="0" w:space="0" w:color="auto"/>
                                              </w:divBdr>
                                              <w:divsChild>
                                                <w:div w:id="1115641033">
                                                  <w:marLeft w:val="0"/>
                                                  <w:marRight w:val="0"/>
                                                  <w:marTop w:val="0"/>
                                                  <w:marBottom w:val="0"/>
                                                  <w:divBdr>
                                                    <w:top w:val="none" w:sz="0" w:space="0" w:color="auto"/>
                                                    <w:left w:val="none" w:sz="0" w:space="0" w:color="auto"/>
                                                    <w:bottom w:val="none" w:sz="0" w:space="0" w:color="auto"/>
                                                    <w:right w:val="none" w:sz="0" w:space="0" w:color="auto"/>
                                                  </w:divBdr>
                                                </w:div>
                                                <w:div w:id="898324496">
                                                  <w:marLeft w:val="0"/>
                                                  <w:marRight w:val="0"/>
                                                  <w:marTop w:val="0"/>
                                                  <w:marBottom w:val="0"/>
                                                  <w:divBdr>
                                                    <w:top w:val="none" w:sz="0" w:space="0" w:color="auto"/>
                                                    <w:left w:val="none" w:sz="0" w:space="0" w:color="auto"/>
                                                    <w:bottom w:val="none" w:sz="0" w:space="0" w:color="auto"/>
                                                    <w:right w:val="none" w:sz="0" w:space="0" w:color="auto"/>
                                                  </w:divBdr>
                                                </w:div>
                                                <w:div w:id="1984461380">
                                                  <w:marLeft w:val="0"/>
                                                  <w:marRight w:val="0"/>
                                                  <w:marTop w:val="0"/>
                                                  <w:marBottom w:val="0"/>
                                                  <w:divBdr>
                                                    <w:top w:val="none" w:sz="0" w:space="0" w:color="auto"/>
                                                    <w:left w:val="none" w:sz="0" w:space="0" w:color="auto"/>
                                                    <w:bottom w:val="none" w:sz="0" w:space="0" w:color="auto"/>
                                                    <w:right w:val="none" w:sz="0" w:space="0" w:color="auto"/>
                                                  </w:divBdr>
                                                </w:div>
                                                <w:div w:id="511182910">
                                                  <w:marLeft w:val="0"/>
                                                  <w:marRight w:val="0"/>
                                                  <w:marTop w:val="0"/>
                                                  <w:marBottom w:val="0"/>
                                                  <w:divBdr>
                                                    <w:top w:val="none" w:sz="0" w:space="0" w:color="auto"/>
                                                    <w:left w:val="none" w:sz="0" w:space="0" w:color="auto"/>
                                                    <w:bottom w:val="none" w:sz="0" w:space="0" w:color="auto"/>
                                                    <w:right w:val="none" w:sz="0" w:space="0" w:color="auto"/>
                                                  </w:divBdr>
                                                </w:div>
                                                <w:div w:id="1130435066">
                                                  <w:marLeft w:val="0"/>
                                                  <w:marRight w:val="0"/>
                                                  <w:marTop w:val="0"/>
                                                  <w:marBottom w:val="0"/>
                                                  <w:divBdr>
                                                    <w:top w:val="none" w:sz="0" w:space="0" w:color="auto"/>
                                                    <w:left w:val="none" w:sz="0" w:space="0" w:color="auto"/>
                                                    <w:bottom w:val="none" w:sz="0" w:space="0" w:color="auto"/>
                                                    <w:right w:val="none" w:sz="0" w:space="0" w:color="auto"/>
                                                  </w:divBdr>
                                                </w:div>
                                                <w:div w:id="1096555310">
                                                  <w:marLeft w:val="0"/>
                                                  <w:marRight w:val="0"/>
                                                  <w:marTop w:val="0"/>
                                                  <w:marBottom w:val="0"/>
                                                  <w:divBdr>
                                                    <w:top w:val="none" w:sz="0" w:space="0" w:color="auto"/>
                                                    <w:left w:val="none" w:sz="0" w:space="0" w:color="auto"/>
                                                    <w:bottom w:val="none" w:sz="0" w:space="0" w:color="auto"/>
                                                    <w:right w:val="none" w:sz="0" w:space="0" w:color="auto"/>
                                                  </w:divBdr>
                                                </w:div>
                                                <w:div w:id="917373639">
                                                  <w:marLeft w:val="0"/>
                                                  <w:marRight w:val="0"/>
                                                  <w:marTop w:val="0"/>
                                                  <w:marBottom w:val="0"/>
                                                  <w:divBdr>
                                                    <w:top w:val="none" w:sz="0" w:space="0" w:color="auto"/>
                                                    <w:left w:val="none" w:sz="0" w:space="0" w:color="auto"/>
                                                    <w:bottom w:val="none" w:sz="0" w:space="0" w:color="auto"/>
                                                    <w:right w:val="none" w:sz="0" w:space="0" w:color="auto"/>
                                                  </w:divBdr>
                                                </w:div>
                                                <w:div w:id="46342596">
                                                  <w:marLeft w:val="0"/>
                                                  <w:marRight w:val="0"/>
                                                  <w:marTop w:val="0"/>
                                                  <w:marBottom w:val="0"/>
                                                  <w:divBdr>
                                                    <w:top w:val="none" w:sz="0" w:space="0" w:color="auto"/>
                                                    <w:left w:val="none" w:sz="0" w:space="0" w:color="auto"/>
                                                    <w:bottom w:val="none" w:sz="0" w:space="0" w:color="auto"/>
                                                    <w:right w:val="none" w:sz="0" w:space="0" w:color="auto"/>
                                                  </w:divBdr>
                                                </w:div>
                                                <w:div w:id="1880315647">
                                                  <w:marLeft w:val="0"/>
                                                  <w:marRight w:val="0"/>
                                                  <w:marTop w:val="0"/>
                                                  <w:marBottom w:val="0"/>
                                                  <w:divBdr>
                                                    <w:top w:val="none" w:sz="0" w:space="0" w:color="auto"/>
                                                    <w:left w:val="none" w:sz="0" w:space="0" w:color="auto"/>
                                                    <w:bottom w:val="none" w:sz="0" w:space="0" w:color="auto"/>
                                                    <w:right w:val="none" w:sz="0" w:space="0" w:color="auto"/>
                                                  </w:divBdr>
                                                  <w:divsChild>
                                                    <w:div w:id="1704556612">
                                                      <w:marLeft w:val="0"/>
                                                      <w:marRight w:val="0"/>
                                                      <w:marTop w:val="0"/>
                                                      <w:marBottom w:val="0"/>
                                                      <w:divBdr>
                                                        <w:top w:val="none" w:sz="0" w:space="0" w:color="auto"/>
                                                        <w:left w:val="none" w:sz="0" w:space="0" w:color="auto"/>
                                                        <w:bottom w:val="none" w:sz="0" w:space="0" w:color="auto"/>
                                                        <w:right w:val="none" w:sz="0" w:space="0" w:color="auto"/>
                                                      </w:divBdr>
                                                    </w:div>
                                                    <w:div w:id="1907833580">
                                                      <w:marLeft w:val="0"/>
                                                      <w:marRight w:val="0"/>
                                                      <w:marTop w:val="0"/>
                                                      <w:marBottom w:val="0"/>
                                                      <w:divBdr>
                                                        <w:top w:val="none" w:sz="0" w:space="0" w:color="auto"/>
                                                        <w:left w:val="none" w:sz="0" w:space="0" w:color="auto"/>
                                                        <w:bottom w:val="none" w:sz="0" w:space="0" w:color="auto"/>
                                                        <w:right w:val="none" w:sz="0" w:space="0" w:color="auto"/>
                                                      </w:divBdr>
                                                    </w:div>
                                                    <w:div w:id="135033369">
                                                      <w:marLeft w:val="0"/>
                                                      <w:marRight w:val="0"/>
                                                      <w:marTop w:val="0"/>
                                                      <w:marBottom w:val="0"/>
                                                      <w:divBdr>
                                                        <w:top w:val="none" w:sz="0" w:space="0" w:color="auto"/>
                                                        <w:left w:val="none" w:sz="0" w:space="0" w:color="auto"/>
                                                        <w:bottom w:val="none" w:sz="0" w:space="0" w:color="auto"/>
                                                        <w:right w:val="none" w:sz="0" w:space="0" w:color="auto"/>
                                                      </w:divBdr>
                                                    </w:div>
                                                    <w:div w:id="1609578420">
                                                      <w:marLeft w:val="0"/>
                                                      <w:marRight w:val="0"/>
                                                      <w:marTop w:val="0"/>
                                                      <w:marBottom w:val="0"/>
                                                      <w:divBdr>
                                                        <w:top w:val="none" w:sz="0" w:space="0" w:color="auto"/>
                                                        <w:left w:val="none" w:sz="0" w:space="0" w:color="auto"/>
                                                        <w:bottom w:val="none" w:sz="0" w:space="0" w:color="auto"/>
                                                        <w:right w:val="none" w:sz="0" w:space="0" w:color="auto"/>
                                                      </w:divBdr>
                                                    </w:div>
                                                    <w:div w:id="212692649">
                                                      <w:marLeft w:val="0"/>
                                                      <w:marRight w:val="0"/>
                                                      <w:marTop w:val="0"/>
                                                      <w:marBottom w:val="0"/>
                                                      <w:divBdr>
                                                        <w:top w:val="none" w:sz="0" w:space="0" w:color="auto"/>
                                                        <w:left w:val="none" w:sz="0" w:space="0" w:color="auto"/>
                                                        <w:bottom w:val="none" w:sz="0" w:space="0" w:color="auto"/>
                                                        <w:right w:val="none" w:sz="0" w:space="0" w:color="auto"/>
                                                      </w:divBdr>
                                                    </w:div>
                                                    <w:div w:id="25722215">
                                                      <w:marLeft w:val="0"/>
                                                      <w:marRight w:val="0"/>
                                                      <w:marTop w:val="0"/>
                                                      <w:marBottom w:val="0"/>
                                                      <w:divBdr>
                                                        <w:top w:val="none" w:sz="0" w:space="0" w:color="auto"/>
                                                        <w:left w:val="none" w:sz="0" w:space="0" w:color="auto"/>
                                                        <w:bottom w:val="none" w:sz="0" w:space="0" w:color="auto"/>
                                                        <w:right w:val="none" w:sz="0" w:space="0" w:color="auto"/>
                                                      </w:divBdr>
                                                    </w:div>
                                                    <w:div w:id="1820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6432">
                                          <w:marLeft w:val="0"/>
                                          <w:marRight w:val="0"/>
                                          <w:marTop w:val="0"/>
                                          <w:marBottom w:val="0"/>
                                          <w:divBdr>
                                            <w:top w:val="none" w:sz="0" w:space="0" w:color="auto"/>
                                            <w:left w:val="none" w:sz="0" w:space="0" w:color="auto"/>
                                            <w:bottom w:val="none" w:sz="0" w:space="0" w:color="auto"/>
                                            <w:right w:val="none" w:sz="0" w:space="0" w:color="auto"/>
                                          </w:divBdr>
                                          <w:divsChild>
                                            <w:div w:id="155147167">
                                              <w:marLeft w:val="0"/>
                                              <w:marRight w:val="0"/>
                                              <w:marTop w:val="0"/>
                                              <w:marBottom w:val="0"/>
                                              <w:divBdr>
                                                <w:top w:val="none" w:sz="0" w:space="0" w:color="auto"/>
                                                <w:left w:val="none" w:sz="0" w:space="0" w:color="auto"/>
                                                <w:bottom w:val="none" w:sz="0" w:space="0" w:color="auto"/>
                                                <w:right w:val="none" w:sz="0" w:space="0" w:color="auto"/>
                                              </w:divBdr>
                                              <w:divsChild>
                                                <w:div w:id="891229909">
                                                  <w:marLeft w:val="0"/>
                                                  <w:marRight w:val="0"/>
                                                  <w:marTop w:val="0"/>
                                                  <w:marBottom w:val="0"/>
                                                  <w:divBdr>
                                                    <w:top w:val="none" w:sz="0" w:space="0" w:color="auto"/>
                                                    <w:left w:val="none" w:sz="0" w:space="0" w:color="auto"/>
                                                    <w:bottom w:val="none" w:sz="0" w:space="0" w:color="auto"/>
                                                    <w:right w:val="none" w:sz="0" w:space="0" w:color="auto"/>
                                                  </w:divBdr>
                                                </w:div>
                                                <w:div w:id="2052419409">
                                                  <w:marLeft w:val="0"/>
                                                  <w:marRight w:val="0"/>
                                                  <w:marTop w:val="0"/>
                                                  <w:marBottom w:val="0"/>
                                                  <w:divBdr>
                                                    <w:top w:val="none" w:sz="0" w:space="0" w:color="auto"/>
                                                    <w:left w:val="none" w:sz="0" w:space="0" w:color="auto"/>
                                                    <w:bottom w:val="none" w:sz="0" w:space="0" w:color="auto"/>
                                                    <w:right w:val="none" w:sz="0" w:space="0" w:color="auto"/>
                                                  </w:divBdr>
                                                </w:div>
                                                <w:div w:id="334382430">
                                                  <w:marLeft w:val="0"/>
                                                  <w:marRight w:val="0"/>
                                                  <w:marTop w:val="0"/>
                                                  <w:marBottom w:val="0"/>
                                                  <w:divBdr>
                                                    <w:top w:val="none" w:sz="0" w:space="0" w:color="auto"/>
                                                    <w:left w:val="none" w:sz="0" w:space="0" w:color="auto"/>
                                                    <w:bottom w:val="none" w:sz="0" w:space="0" w:color="auto"/>
                                                    <w:right w:val="none" w:sz="0" w:space="0" w:color="auto"/>
                                                  </w:divBdr>
                                                </w:div>
                                                <w:div w:id="1155532335">
                                                  <w:marLeft w:val="0"/>
                                                  <w:marRight w:val="0"/>
                                                  <w:marTop w:val="0"/>
                                                  <w:marBottom w:val="0"/>
                                                  <w:divBdr>
                                                    <w:top w:val="none" w:sz="0" w:space="0" w:color="auto"/>
                                                    <w:left w:val="none" w:sz="0" w:space="0" w:color="auto"/>
                                                    <w:bottom w:val="none" w:sz="0" w:space="0" w:color="auto"/>
                                                    <w:right w:val="none" w:sz="0" w:space="0" w:color="auto"/>
                                                  </w:divBdr>
                                                </w:div>
                                                <w:div w:id="917329045">
                                                  <w:marLeft w:val="0"/>
                                                  <w:marRight w:val="0"/>
                                                  <w:marTop w:val="0"/>
                                                  <w:marBottom w:val="0"/>
                                                  <w:divBdr>
                                                    <w:top w:val="none" w:sz="0" w:space="0" w:color="auto"/>
                                                    <w:left w:val="none" w:sz="0" w:space="0" w:color="auto"/>
                                                    <w:bottom w:val="none" w:sz="0" w:space="0" w:color="auto"/>
                                                    <w:right w:val="none" w:sz="0" w:space="0" w:color="auto"/>
                                                  </w:divBdr>
                                                </w:div>
                                                <w:div w:id="2039310625">
                                                  <w:marLeft w:val="0"/>
                                                  <w:marRight w:val="0"/>
                                                  <w:marTop w:val="0"/>
                                                  <w:marBottom w:val="0"/>
                                                  <w:divBdr>
                                                    <w:top w:val="none" w:sz="0" w:space="0" w:color="auto"/>
                                                    <w:left w:val="none" w:sz="0" w:space="0" w:color="auto"/>
                                                    <w:bottom w:val="none" w:sz="0" w:space="0" w:color="auto"/>
                                                    <w:right w:val="none" w:sz="0" w:space="0" w:color="auto"/>
                                                  </w:divBdr>
                                                </w:div>
                                                <w:div w:id="920943704">
                                                  <w:marLeft w:val="0"/>
                                                  <w:marRight w:val="0"/>
                                                  <w:marTop w:val="0"/>
                                                  <w:marBottom w:val="0"/>
                                                  <w:divBdr>
                                                    <w:top w:val="none" w:sz="0" w:space="0" w:color="auto"/>
                                                    <w:left w:val="none" w:sz="0" w:space="0" w:color="auto"/>
                                                    <w:bottom w:val="none" w:sz="0" w:space="0" w:color="auto"/>
                                                    <w:right w:val="none" w:sz="0" w:space="0" w:color="auto"/>
                                                  </w:divBdr>
                                                </w:div>
                                                <w:div w:id="1830555611">
                                                  <w:marLeft w:val="0"/>
                                                  <w:marRight w:val="0"/>
                                                  <w:marTop w:val="0"/>
                                                  <w:marBottom w:val="0"/>
                                                  <w:divBdr>
                                                    <w:top w:val="none" w:sz="0" w:space="0" w:color="auto"/>
                                                    <w:left w:val="none" w:sz="0" w:space="0" w:color="auto"/>
                                                    <w:bottom w:val="none" w:sz="0" w:space="0" w:color="auto"/>
                                                    <w:right w:val="none" w:sz="0" w:space="0" w:color="auto"/>
                                                  </w:divBdr>
                                                </w:div>
                                                <w:div w:id="1434476705">
                                                  <w:marLeft w:val="0"/>
                                                  <w:marRight w:val="0"/>
                                                  <w:marTop w:val="0"/>
                                                  <w:marBottom w:val="0"/>
                                                  <w:divBdr>
                                                    <w:top w:val="none" w:sz="0" w:space="0" w:color="auto"/>
                                                    <w:left w:val="none" w:sz="0" w:space="0" w:color="auto"/>
                                                    <w:bottom w:val="none" w:sz="0" w:space="0" w:color="auto"/>
                                                    <w:right w:val="none" w:sz="0" w:space="0" w:color="auto"/>
                                                  </w:divBdr>
                                                </w:div>
                                                <w:div w:id="147791538">
                                                  <w:marLeft w:val="0"/>
                                                  <w:marRight w:val="0"/>
                                                  <w:marTop w:val="0"/>
                                                  <w:marBottom w:val="0"/>
                                                  <w:divBdr>
                                                    <w:top w:val="none" w:sz="0" w:space="0" w:color="auto"/>
                                                    <w:left w:val="none" w:sz="0" w:space="0" w:color="auto"/>
                                                    <w:bottom w:val="none" w:sz="0" w:space="0" w:color="auto"/>
                                                    <w:right w:val="none" w:sz="0" w:space="0" w:color="auto"/>
                                                  </w:divBdr>
                                                  <w:divsChild>
                                                    <w:div w:id="819617903">
                                                      <w:marLeft w:val="0"/>
                                                      <w:marRight w:val="0"/>
                                                      <w:marTop w:val="0"/>
                                                      <w:marBottom w:val="0"/>
                                                      <w:divBdr>
                                                        <w:top w:val="none" w:sz="0" w:space="0" w:color="auto"/>
                                                        <w:left w:val="none" w:sz="0" w:space="0" w:color="auto"/>
                                                        <w:bottom w:val="none" w:sz="0" w:space="0" w:color="auto"/>
                                                        <w:right w:val="none" w:sz="0" w:space="0" w:color="auto"/>
                                                      </w:divBdr>
                                                    </w:div>
                                                    <w:div w:id="450592584">
                                                      <w:marLeft w:val="0"/>
                                                      <w:marRight w:val="0"/>
                                                      <w:marTop w:val="0"/>
                                                      <w:marBottom w:val="0"/>
                                                      <w:divBdr>
                                                        <w:top w:val="none" w:sz="0" w:space="0" w:color="auto"/>
                                                        <w:left w:val="none" w:sz="0" w:space="0" w:color="auto"/>
                                                        <w:bottom w:val="none" w:sz="0" w:space="0" w:color="auto"/>
                                                        <w:right w:val="none" w:sz="0" w:space="0" w:color="auto"/>
                                                      </w:divBdr>
                                                    </w:div>
                                                    <w:div w:id="401484861">
                                                      <w:marLeft w:val="0"/>
                                                      <w:marRight w:val="0"/>
                                                      <w:marTop w:val="0"/>
                                                      <w:marBottom w:val="0"/>
                                                      <w:divBdr>
                                                        <w:top w:val="none" w:sz="0" w:space="0" w:color="auto"/>
                                                        <w:left w:val="none" w:sz="0" w:space="0" w:color="auto"/>
                                                        <w:bottom w:val="none" w:sz="0" w:space="0" w:color="auto"/>
                                                        <w:right w:val="none" w:sz="0" w:space="0" w:color="auto"/>
                                                      </w:divBdr>
                                                    </w:div>
                                                    <w:div w:id="803159278">
                                                      <w:marLeft w:val="0"/>
                                                      <w:marRight w:val="0"/>
                                                      <w:marTop w:val="0"/>
                                                      <w:marBottom w:val="0"/>
                                                      <w:divBdr>
                                                        <w:top w:val="none" w:sz="0" w:space="0" w:color="auto"/>
                                                        <w:left w:val="none" w:sz="0" w:space="0" w:color="auto"/>
                                                        <w:bottom w:val="none" w:sz="0" w:space="0" w:color="auto"/>
                                                        <w:right w:val="none" w:sz="0" w:space="0" w:color="auto"/>
                                                      </w:divBdr>
                                                    </w:div>
                                                    <w:div w:id="576016219">
                                                      <w:marLeft w:val="0"/>
                                                      <w:marRight w:val="0"/>
                                                      <w:marTop w:val="0"/>
                                                      <w:marBottom w:val="0"/>
                                                      <w:divBdr>
                                                        <w:top w:val="none" w:sz="0" w:space="0" w:color="auto"/>
                                                        <w:left w:val="none" w:sz="0" w:space="0" w:color="auto"/>
                                                        <w:bottom w:val="none" w:sz="0" w:space="0" w:color="auto"/>
                                                        <w:right w:val="none" w:sz="0" w:space="0" w:color="auto"/>
                                                      </w:divBdr>
                                                    </w:div>
                                                    <w:div w:id="1754886196">
                                                      <w:marLeft w:val="0"/>
                                                      <w:marRight w:val="0"/>
                                                      <w:marTop w:val="0"/>
                                                      <w:marBottom w:val="0"/>
                                                      <w:divBdr>
                                                        <w:top w:val="none" w:sz="0" w:space="0" w:color="auto"/>
                                                        <w:left w:val="none" w:sz="0" w:space="0" w:color="auto"/>
                                                        <w:bottom w:val="none" w:sz="0" w:space="0" w:color="auto"/>
                                                        <w:right w:val="none" w:sz="0" w:space="0" w:color="auto"/>
                                                      </w:divBdr>
                                                    </w:div>
                                                    <w:div w:id="697122182">
                                                      <w:marLeft w:val="0"/>
                                                      <w:marRight w:val="0"/>
                                                      <w:marTop w:val="0"/>
                                                      <w:marBottom w:val="0"/>
                                                      <w:divBdr>
                                                        <w:top w:val="none" w:sz="0" w:space="0" w:color="auto"/>
                                                        <w:left w:val="none" w:sz="0" w:space="0" w:color="auto"/>
                                                        <w:bottom w:val="none" w:sz="0" w:space="0" w:color="auto"/>
                                                        <w:right w:val="none" w:sz="0" w:space="0" w:color="auto"/>
                                                      </w:divBdr>
                                                    </w:div>
                                                    <w:div w:id="14699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0593">
                                          <w:marLeft w:val="0"/>
                                          <w:marRight w:val="0"/>
                                          <w:marTop w:val="0"/>
                                          <w:marBottom w:val="0"/>
                                          <w:divBdr>
                                            <w:top w:val="none" w:sz="0" w:space="0" w:color="auto"/>
                                            <w:left w:val="none" w:sz="0" w:space="0" w:color="auto"/>
                                            <w:bottom w:val="none" w:sz="0" w:space="0" w:color="auto"/>
                                            <w:right w:val="none" w:sz="0" w:space="0" w:color="auto"/>
                                          </w:divBdr>
                                          <w:divsChild>
                                            <w:div w:id="305667875">
                                              <w:marLeft w:val="0"/>
                                              <w:marRight w:val="0"/>
                                              <w:marTop w:val="0"/>
                                              <w:marBottom w:val="0"/>
                                              <w:divBdr>
                                                <w:top w:val="none" w:sz="0" w:space="0" w:color="auto"/>
                                                <w:left w:val="none" w:sz="0" w:space="0" w:color="auto"/>
                                                <w:bottom w:val="none" w:sz="0" w:space="0" w:color="auto"/>
                                                <w:right w:val="none" w:sz="0" w:space="0" w:color="auto"/>
                                              </w:divBdr>
                                              <w:divsChild>
                                                <w:div w:id="330525543">
                                                  <w:marLeft w:val="0"/>
                                                  <w:marRight w:val="0"/>
                                                  <w:marTop w:val="0"/>
                                                  <w:marBottom w:val="0"/>
                                                  <w:divBdr>
                                                    <w:top w:val="none" w:sz="0" w:space="0" w:color="auto"/>
                                                    <w:left w:val="none" w:sz="0" w:space="0" w:color="auto"/>
                                                    <w:bottom w:val="none" w:sz="0" w:space="0" w:color="auto"/>
                                                    <w:right w:val="none" w:sz="0" w:space="0" w:color="auto"/>
                                                  </w:divBdr>
                                                </w:div>
                                                <w:div w:id="1971473491">
                                                  <w:marLeft w:val="0"/>
                                                  <w:marRight w:val="0"/>
                                                  <w:marTop w:val="0"/>
                                                  <w:marBottom w:val="0"/>
                                                  <w:divBdr>
                                                    <w:top w:val="none" w:sz="0" w:space="0" w:color="auto"/>
                                                    <w:left w:val="none" w:sz="0" w:space="0" w:color="auto"/>
                                                    <w:bottom w:val="none" w:sz="0" w:space="0" w:color="auto"/>
                                                    <w:right w:val="none" w:sz="0" w:space="0" w:color="auto"/>
                                                  </w:divBdr>
                                                </w:div>
                                                <w:div w:id="792140660">
                                                  <w:marLeft w:val="0"/>
                                                  <w:marRight w:val="0"/>
                                                  <w:marTop w:val="0"/>
                                                  <w:marBottom w:val="0"/>
                                                  <w:divBdr>
                                                    <w:top w:val="none" w:sz="0" w:space="0" w:color="auto"/>
                                                    <w:left w:val="none" w:sz="0" w:space="0" w:color="auto"/>
                                                    <w:bottom w:val="none" w:sz="0" w:space="0" w:color="auto"/>
                                                    <w:right w:val="none" w:sz="0" w:space="0" w:color="auto"/>
                                                  </w:divBdr>
                                                </w:div>
                                                <w:div w:id="1254361858">
                                                  <w:marLeft w:val="0"/>
                                                  <w:marRight w:val="0"/>
                                                  <w:marTop w:val="0"/>
                                                  <w:marBottom w:val="0"/>
                                                  <w:divBdr>
                                                    <w:top w:val="none" w:sz="0" w:space="0" w:color="auto"/>
                                                    <w:left w:val="none" w:sz="0" w:space="0" w:color="auto"/>
                                                    <w:bottom w:val="none" w:sz="0" w:space="0" w:color="auto"/>
                                                    <w:right w:val="none" w:sz="0" w:space="0" w:color="auto"/>
                                                  </w:divBdr>
                                                </w:div>
                                                <w:div w:id="1561867713">
                                                  <w:marLeft w:val="0"/>
                                                  <w:marRight w:val="0"/>
                                                  <w:marTop w:val="0"/>
                                                  <w:marBottom w:val="0"/>
                                                  <w:divBdr>
                                                    <w:top w:val="none" w:sz="0" w:space="0" w:color="auto"/>
                                                    <w:left w:val="none" w:sz="0" w:space="0" w:color="auto"/>
                                                    <w:bottom w:val="none" w:sz="0" w:space="0" w:color="auto"/>
                                                    <w:right w:val="none" w:sz="0" w:space="0" w:color="auto"/>
                                                  </w:divBdr>
                                                </w:div>
                                                <w:div w:id="1076511784">
                                                  <w:marLeft w:val="0"/>
                                                  <w:marRight w:val="0"/>
                                                  <w:marTop w:val="0"/>
                                                  <w:marBottom w:val="0"/>
                                                  <w:divBdr>
                                                    <w:top w:val="none" w:sz="0" w:space="0" w:color="auto"/>
                                                    <w:left w:val="none" w:sz="0" w:space="0" w:color="auto"/>
                                                    <w:bottom w:val="none" w:sz="0" w:space="0" w:color="auto"/>
                                                    <w:right w:val="none" w:sz="0" w:space="0" w:color="auto"/>
                                                  </w:divBdr>
                                                </w:div>
                                                <w:div w:id="1210455926">
                                                  <w:marLeft w:val="0"/>
                                                  <w:marRight w:val="0"/>
                                                  <w:marTop w:val="0"/>
                                                  <w:marBottom w:val="0"/>
                                                  <w:divBdr>
                                                    <w:top w:val="none" w:sz="0" w:space="0" w:color="auto"/>
                                                    <w:left w:val="none" w:sz="0" w:space="0" w:color="auto"/>
                                                    <w:bottom w:val="none" w:sz="0" w:space="0" w:color="auto"/>
                                                    <w:right w:val="none" w:sz="0" w:space="0" w:color="auto"/>
                                                  </w:divBdr>
                                                </w:div>
                                                <w:div w:id="243220250">
                                                  <w:marLeft w:val="0"/>
                                                  <w:marRight w:val="0"/>
                                                  <w:marTop w:val="0"/>
                                                  <w:marBottom w:val="0"/>
                                                  <w:divBdr>
                                                    <w:top w:val="none" w:sz="0" w:space="0" w:color="auto"/>
                                                    <w:left w:val="none" w:sz="0" w:space="0" w:color="auto"/>
                                                    <w:bottom w:val="none" w:sz="0" w:space="0" w:color="auto"/>
                                                    <w:right w:val="none" w:sz="0" w:space="0" w:color="auto"/>
                                                  </w:divBdr>
                                                </w:div>
                                                <w:div w:id="1546873657">
                                                  <w:marLeft w:val="0"/>
                                                  <w:marRight w:val="0"/>
                                                  <w:marTop w:val="0"/>
                                                  <w:marBottom w:val="0"/>
                                                  <w:divBdr>
                                                    <w:top w:val="none" w:sz="0" w:space="0" w:color="auto"/>
                                                    <w:left w:val="none" w:sz="0" w:space="0" w:color="auto"/>
                                                    <w:bottom w:val="none" w:sz="0" w:space="0" w:color="auto"/>
                                                    <w:right w:val="none" w:sz="0" w:space="0" w:color="auto"/>
                                                  </w:divBdr>
                                                </w:div>
                                                <w:div w:id="1438329916">
                                                  <w:marLeft w:val="0"/>
                                                  <w:marRight w:val="0"/>
                                                  <w:marTop w:val="0"/>
                                                  <w:marBottom w:val="0"/>
                                                  <w:divBdr>
                                                    <w:top w:val="none" w:sz="0" w:space="0" w:color="auto"/>
                                                    <w:left w:val="none" w:sz="0" w:space="0" w:color="auto"/>
                                                    <w:bottom w:val="none" w:sz="0" w:space="0" w:color="auto"/>
                                                    <w:right w:val="none" w:sz="0" w:space="0" w:color="auto"/>
                                                  </w:divBdr>
                                                  <w:divsChild>
                                                    <w:div w:id="21058196">
                                                      <w:marLeft w:val="0"/>
                                                      <w:marRight w:val="0"/>
                                                      <w:marTop w:val="0"/>
                                                      <w:marBottom w:val="0"/>
                                                      <w:divBdr>
                                                        <w:top w:val="none" w:sz="0" w:space="0" w:color="auto"/>
                                                        <w:left w:val="none" w:sz="0" w:space="0" w:color="auto"/>
                                                        <w:bottom w:val="none" w:sz="0" w:space="0" w:color="auto"/>
                                                        <w:right w:val="none" w:sz="0" w:space="0" w:color="auto"/>
                                                      </w:divBdr>
                                                    </w:div>
                                                    <w:div w:id="495921041">
                                                      <w:marLeft w:val="0"/>
                                                      <w:marRight w:val="0"/>
                                                      <w:marTop w:val="0"/>
                                                      <w:marBottom w:val="0"/>
                                                      <w:divBdr>
                                                        <w:top w:val="none" w:sz="0" w:space="0" w:color="auto"/>
                                                        <w:left w:val="none" w:sz="0" w:space="0" w:color="auto"/>
                                                        <w:bottom w:val="none" w:sz="0" w:space="0" w:color="auto"/>
                                                        <w:right w:val="none" w:sz="0" w:space="0" w:color="auto"/>
                                                      </w:divBdr>
                                                    </w:div>
                                                    <w:div w:id="60636768">
                                                      <w:marLeft w:val="0"/>
                                                      <w:marRight w:val="0"/>
                                                      <w:marTop w:val="0"/>
                                                      <w:marBottom w:val="0"/>
                                                      <w:divBdr>
                                                        <w:top w:val="none" w:sz="0" w:space="0" w:color="auto"/>
                                                        <w:left w:val="none" w:sz="0" w:space="0" w:color="auto"/>
                                                        <w:bottom w:val="none" w:sz="0" w:space="0" w:color="auto"/>
                                                        <w:right w:val="none" w:sz="0" w:space="0" w:color="auto"/>
                                                      </w:divBdr>
                                                    </w:div>
                                                    <w:div w:id="2125999220">
                                                      <w:marLeft w:val="0"/>
                                                      <w:marRight w:val="0"/>
                                                      <w:marTop w:val="0"/>
                                                      <w:marBottom w:val="0"/>
                                                      <w:divBdr>
                                                        <w:top w:val="none" w:sz="0" w:space="0" w:color="auto"/>
                                                        <w:left w:val="none" w:sz="0" w:space="0" w:color="auto"/>
                                                        <w:bottom w:val="none" w:sz="0" w:space="0" w:color="auto"/>
                                                        <w:right w:val="none" w:sz="0" w:space="0" w:color="auto"/>
                                                      </w:divBdr>
                                                    </w:div>
                                                    <w:div w:id="1756510145">
                                                      <w:marLeft w:val="0"/>
                                                      <w:marRight w:val="0"/>
                                                      <w:marTop w:val="0"/>
                                                      <w:marBottom w:val="0"/>
                                                      <w:divBdr>
                                                        <w:top w:val="none" w:sz="0" w:space="0" w:color="auto"/>
                                                        <w:left w:val="none" w:sz="0" w:space="0" w:color="auto"/>
                                                        <w:bottom w:val="none" w:sz="0" w:space="0" w:color="auto"/>
                                                        <w:right w:val="none" w:sz="0" w:space="0" w:color="auto"/>
                                                      </w:divBdr>
                                                    </w:div>
                                                    <w:div w:id="158354818">
                                                      <w:marLeft w:val="0"/>
                                                      <w:marRight w:val="0"/>
                                                      <w:marTop w:val="0"/>
                                                      <w:marBottom w:val="0"/>
                                                      <w:divBdr>
                                                        <w:top w:val="none" w:sz="0" w:space="0" w:color="auto"/>
                                                        <w:left w:val="none" w:sz="0" w:space="0" w:color="auto"/>
                                                        <w:bottom w:val="none" w:sz="0" w:space="0" w:color="auto"/>
                                                        <w:right w:val="none" w:sz="0" w:space="0" w:color="auto"/>
                                                      </w:divBdr>
                                                    </w:div>
                                                    <w:div w:id="517087102">
                                                      <w:marLeft w:val="0"/>
                                                      <w:marRight w:val="0"/>
                                                      <w:marTop w:val="0"/>
                                                      <w:marBottom w:val="0"/>
                                                      <w:divBdr>
                                                        <w:top w:val="none" w:sz="0" w:space="0" w:color="auto"/>
                                                        <w:left w:val="none" w:sz="0" w:space="0" w:color="auto"/>
                                                        <w:bottom w:val="none" w:sz="0" w:space="0" w:color="auto"/>
                                                        <w:right w:val="none" w:sz="0" w:space="0" w:color="auto"/>
                                                      </w:divBdr>
                                                    </w:div>
                                                    <w:div w:id="11743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489825">
      <w:bodyDiv w:val="1"/>
      <w:marLeft w:val="0"/>
      <w:marRight w:val="0"/>
      <w:marTop w:val="0"/>
      <w:marBottom w:val="0"/>
      <w:divBdr>
        <w:top w:val="none" w:sz="0" w:space="0" w:color="auto"/>
        <w:left w:val="none" w:sz="0" w:space="0" w:color="auto"/>
        <w:bottom w:val="none" w:sz="0" w:space="0" w:color="auto"/>
        <w:right w:val="none" w:sz="0" w:space="0" w:color="auto"/>
      </w:divBdr>
      <w:divsChild>
        <w:div w:id="748425265">
          <w:marLeft w:val="0"/>
          <w:marRight w:val="0"/>
          <w:marTop w:val="0"/>
          <w:marBottom w:val="0"/>
          <w:divBdr>
            <w:top w:val="none" w:sz="0" w:space="0" w:color="auto"/>
            <w:left w:val="none" w:sz="0" w:space="0" w:color="auto"/>
            <w:bottom w:val="none" w:sz="0" w:space="0" w:color="auto"/>
            <w:right w:val="none" w:sz="0" w:space="0" w:color="auto"/>
          </w:divBdr>
          <w:divsChild>
            <w:div w:id="539787171">
              <w:marLeft w:val="0"/>
              <w:marRight w:val="0"/>
              <w:marTop w:val="0"/>
              <w:marBottom w:val="0"/>
              <w:divBdr>
                <w:top w:val="none" w:sz="0" w:space="0" w:color="auto"/>
                <w:left w:val="none" w:sz="0" w:space="0" w:color="auto"/>
                <w:bottom w:val="none" w:sz="0" w:space="0" w:color="auto"/>
                <w:right w:val="none" w:sz="0" w:space="0" w:color="auto"/>
              </w:divBdr>
              <w:divsChild>
                <w:div w:id="1387560182">
                  <w:marLeft w:val="0"/>
                  <w:marRight w:val="0"/>
                  <w:marTop w:val="0"/>
                  <w:marBottom w:val="0"/>
                  <w:divBdr>
                    <w:top w:val="none" w:sz="0" w:space="0" w:color="auto"/>
                    <w:left w:val="none" w:sz="0" w:space="0" w:color="auto"/>
                    <w:bottom w:val="none" w:sz="0" w:space="0" w:color="auto"/>
                    <w:right w:val="none" w:sz="0" w:space="0" w:color="auto"/>
                  </w:divBdr>
                  <w:divsChild>
                    <w:div w:id="1267083305">
                      <w:marLeft w:val="0"/>
                      <w:marRight w:val="0"/>
                      <w:marTop w:val="0"/>
                      <w:marBottom w:val="0"/>
                      <w:divBdr>
                        <w:top w:val="none" w:sz="0" w:space="0" w:color="auto"/>
                        <w:left w:val="none" w:sz="0" w:space="0" w:color="auto"/>
                        <w:bottom w:val="none" w:sz="0" w:space="0" w:color="auto"/>
                        <w:right w:val="none" w:sz="0" w:space="0" w:color="auto"/>
                      </w:divBdr>
                      <w:divsChild>
                        <w:div w:id="5228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3876">
          <w:marLeft w:val="0"/>
          <w:marRight w:val="0"/>
          <w:marTop w:val="0"/>
          <w:marBottom w:val="0"/>
          <w:divBdr>
            <w:top w:val="none" w:sz="0" w:space="0" w:color="auto"/>
            <w:left w:val="none" w:sz="0" w:space="0" w:color="auto"/>
            <w:bottom w:val="none" w:sz="0" w:space="0" w:color="auto"/>
            <w:right w:val="none" w:sz="0" w:space="0" w:color="auto"/>
          </w:divBdr>
          <w:divsChild>
            <w:div w:id="997268553">
              <w:marLeft w:val="0"/>
              <w:marRight w:val="0"/>
              <w:marTop w:val="0"/>
              <w:marBottom w:val="0"/>
              <w:divBdr>
                <w:top w:val="none" w:sz="0" w:space="0" w:color="auto"/>
                <w:left w:val="none" w:sz="0" w:space="0" w:color="auto"/>
                <w:bottom w:val="none" w:sz="0" w:space="0" w:color="auto"/>
                <w:right w:val="none" w:sz="0" w:space="0" w:color="auto"/>
              </w:divBdr>
              <w:divsChild>
                <w:div w:id="1878545642">
                  <w:marLeft w:val="0"/>
                  <w:marRight w:val="0"/>
                  <w:marTop w:val="0"/>
                  <w:marBottom w:val="0"/>
                  <w:divBdr>
                    <w:top w:val="none" w:sz="0" w:space="0" w:color="auto"/>
                    <w:left w:val="none" w:sz="0" w:space="0" w:color="auto"/>
                    <w:bottom w:val="none" w:sz="0" w:space="0" w:color="auto"/>
                    <w:right w:val="none" w:sz="0" w:space="0" w:color="auto"/>
                  </w:divBdr>
                  <w:divsChild>
                    <w:div w:id="1833183351">
                      <w:marLeft w:val="0"/>
                      <w:marRight w:val="0"/>
                      <w:marTop w:val="0"/>
                      <w:marBottom w:val="0"/>
                      <w:divBdr>
                        <w:top w:val="none" w:sz="0" w:space="0" w:color="auto"/>
                        <w:left w:val="none" w:sz="0" w:space="0" w:color="auto"/>
                        <w:bottom w:val="none" w:sz="0" w:space="0" w:color="auto"/>
                        <w:right w:val="none" w:sz="0" w:space="0" w:color="auto"/>
                      </w:divBdr>
                      <w:divsChild>
                        <w:div w:id="220756837">
                          <w:marLeft w:val="0"/>
                          <w:marRight w:val="0"/>
                          <w:marTop w:val="0"/>
                          <w:marBottom w:val="0"/>
                          <w:divBdr>
                            <w:top w:val="none" w:sz="0" w:space="0" w:color="auto"/>
                            <w:left w:val="none" w:sz="0" w:space="0" w:color="auto"/>
                            <w:bottom w:val="none" w:sz="0" w:space="0" w:color="auto"/>
                            <w:right w:val="none" w:sz="0" w:space="0" w:color="auto"/>
                          </w:divBdr>
                          <w:divsChild>
                            <w:div w:id="120997259">
                              <w:marLeft w:val="0"/>
                              <w:marRight w:val="0"/>
                              <w:marTop w:val="0"/>
                              <w:marBottom w:val="0"/>
                              <w:divBdr>
                                <w:top w:val="none" w:sz="0" w:space="0" w:color="auto"/>
                                <w:left w:val="none" w:sz="0" w:space="0" w:color="auto"/>
                                <w:bottom w:val="none" w:sz="0" w:space="0" w:color="auto"/>
                                <w:right w:val="none" w:sz="0" w:space="0" w:color="auto"/>
                              </w:divBdr>
                              <w:divsChild>
                                <w:div w:id="207887559">
                                  <w:marLeft w:val="0"/>
                                  <w:marRight w:val="0"/>
                                  <w:marTop w:val="0"/>
                                  <w:marBottom w:val="0"/>
                                  <w:divBdr>
                                    <w:top w:val="none" w:sz="0" w:space="0" w:color="auto"/>
                                    <w:left w:val="none" w:sz="0" w:space="0" w:color="auto"/>
                                    <w:bottom w:val="none" w:sz="0" w:space="0" w:color="auto"/>
                                    <w:right w:val="none" w:sz="0" w:space="0" w:color="auto"/>
                                  </w:divBdr>
                                  <w:divsChild>
                                    <w:div w:id="335152192">
                                      <w:marLeft w:val="0"/>
                                      <w:marRight w:val="0"/>
                                      <w:marTop w:val="0"/>
                                      <w:marBottom w:val="0"/>
                                      <w:divBdr>
                                        <w:top w:val="none" w:sz="0" w:space="0" w:color="auto"/>
                                        <w:left w:val="none" w:sz="0" w:space="0" w:color="auto"/>
                                        <w:bottom w:val="none" w:sz="0" w:space="0" w:color="auto"/>
                                        <w:right w:val="none" w:sz="0" w:space="0" w:color="auto"/>
                                      </w:divBdr>
                                      <w:divsChild>
                                        <w:div w:id="2019117709">
                                          <w:marLeft w:val="0"/>
                                          <w:marRight w:val="0"/>
                                          <w:marTop w:val="0"/>
                                          <w:marBottom w:val="0"/>
                                          <w:divBdr>
                                            <w:top w:val="none" w:sz="0" w:space="0" w:color="auto"/>
                                            <w:left w:val="none" w:sz="0" w:space="0" w:color="auto"/>
                                            <w:bottom w:val="none" w:sz="0" w:space="0" w:color="auto"/>
                                            <w:right w:val="none" w:sz="0" w:space="0" w:color="auto"/>
                                          </w:divBdr>
                                          <w:divsChild>
                                            <w:div w:id="1242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861968">
              <w:marLeft w:val="0"/>
              <w:marRight w:val="0"/>
              <w:marTop w:val="0"/>
              <w:marBottom w:val="0"/>
              <w:divBdr>
                <w:top w:val="none" w:sz="0" w:space="0" w:color="auto"/>
                <w:left w:val="none" w:sz="0" w:space="0" w:color="auto"/>
                <w:bottom w:val="none" w:sz="0" w:space="0" w:color="auto"/>
                <w:right w:val="none" w:sz="0" w:space="0" w:color="auto"/>
              </w:divBdr>
              <w:divsChild>
                <w:div w:id="1619683598">
                  <w:marLeft w:val="0"/>
                  <w:marRight w:val="0"/>
                  <w:marTop w:val="0"/>
                  <w:marBottom w:val="0"/>
                  <w:divBdr>
                    <w:top w:val="none" w:sz="0" w:space="0" w:color="auto"/>
                    <w:left w:val="none" w:sz="0" w:space="0" w:color="auto"/>
                    <w:bottom w:val="none" w:sz="0" w:space="0" w:color="auto"/>
                    <w:right w:val="none" w:sz="0" w:space="0" w:color="auto"/>
                  </w:divBdr>
                  <w:divsChild>
                    <w:div w:id="1463577066">
                      <w:marLeft w:val="0"/>
                      <w:marRight w:val="0"/>
                      <w:marTop w:val="0"/>
                      <w:marBottom w:val="0"/>
                      <w:divBdr>
                        <w:top w:val="none" w:sz="0" w:space="0" w:color="auto"/>
                        <w:left w:val="none" w:sz="0" w:space="0" w:color="auto"/>
                        <w:bottom w:val="none" w:sz="0" w:space="0" w:color="auto"/>
                        <w:right w:val="none" w:sz="0" w:space="0" w:color="auto"/>
                      </w:divBdr>
                      <w:divsChild>
                        <w:div w:id="1045450102">
                          <w:marLeft w:val="0"/>
                          <w:marRight w:val="0"/>
                          <w:marTop w:val="0"/>
                          <w:marBottom w:val="0"/>
                          <w:divBdr>
                            <w:top w:val="none" w:sz="0" w:space="0" w:color="auto"/>
                            <w:left w:val="none" w:sz="0" w:space="0" w:color="auto"/>
                            <w:bottom w:val="none" w:sz="0" w:space="0" w:color="auto"/>
                            <w:right w:val="none" w:sz="0" w:space="0" w:color="auto"/>
                          </w:divBdr>
                          <w:divsChild>
                            <w:div w:id="1415781693">
                              <w:marLeft w:val="0"/>
                              <w:marRight w:val="0"/>
                              <w:marTop w:val="0"/>
                              <w:marBottom w:val="0"/>
                              <w:divBdr>
                                <w:top w:val="none" w:sz="0" w:space="0" w:color="auto"/>
                                <w:left w:val="none" w:sz="0" w:space="0" w:color="auto"/>
                                <w:bottom w:val="none" w:sz="0" w:space="0" w:color="auto"/>
                                <w:right w:val="none" w:sz="0" w:space="0" w:color="auto"/>
                              </w:divBdr>
                              <w:divsChild>
                                <w:div w:id="475033964">
                                  <w:marLeft w:val="0"/>
                                  <w:marRight w:val="0"/>
                                  <w:marTop w:val="0"/>
                                  <w:marBottom w:val="0"/>
                                  <w:divBdr>
                                    <w:top w:val="none" w:sz="0" w:space="0" w:color="auto"/>
                                    <w:left w:val="none" w:sz="0" w:space="0" w:color="auto"/>
                                    <w:bottom w:val="none" w:sz="0" w:space="0" w:color="auto"/>
                                    <w:right w:val="none" w:sz="0" w:space="0" w:color="auto"/>
                                  </w:divBdr>
                                  <w:divsChild>
                                    <w:div w:id="958991288">
                                      <w:marLeft w:val="0"/>
                                      <w:marRight w:val="0"/>
                                      <w:marTop w:val="0"/>
                                      <w:marBottom w:val="0"/>
                                      <w:divBdr>
                                        <w:top w:val="none" w:sz="0" w:space="0" w:color="auto"/>
                                        <w:left w:val="none" w:sz="0" w:space="0" w:color="auto"/>
                                        <w:bottom w:val="none" w:sz="0" w:space="0" w:color="auto"/>
                                        <w:right w:val="none" w:sz="0" w:space="0" w:color="auto"/>
                                      </w:divBdr>
                                      <w:divsChild>
                                        <w:div w:id="805320081">
                                          <w:marLeft w:val="0"/>
                                          <w:marRight w:val="0"/>
                                          <w:marTop w:val="0"/>
                                          <w:marBottom w:val="0"/>
                                          <w:divBdr>
                                            <w:top w:val="none" w:sz="0" w:space="0" w:color="auto"/>
                                            <w:left w:val="none" w:sz="0" w:space="0" w:color="auto"/>
                                            <w:bottom w:val="single" w:sz="6" w:space="0" w:color="EEEEEE"/>
                                            <w:right w:val="none" w:sz="0" w:space="0" w:color="auto"/>
                                          </w:divBdr>
                                          <w:divsChild>
                                            <w:div w:id="1987395226">
                                              <w:marLeft w:val="0"/>
                                              <w:marRight w:val="0"/>
                                              <w:marTop w:val="0"/>
                                              <w:marBottom w:val="0"/>
                                              <w:divBdr>
                                                <w:top w:val="none" w:sz="0" w:space="0" w:color="auto"/>
                                                <w:left w:val="none" w:sz="0" w:space="0" w:color="auto"/>
                                                <w:bottom w:val="none" w:sz="0" w:space="0" w:color="auto"/>
                                                <w:right w:val="none" w:sz="0" w:space="0" w:color="auto"/>
                                              </w:divBdr>
                                              <w:divsChild>
                                                <w:div w:id="5973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142">
                                          <w:marLeft w:val="0"/>
                                          <w:marRight w:val="0"/>
                                          <w:marTop w:val="0"/>
                                          <w:marBottom w:val="0"/>
                                          <w:divBdr>
                                            <w:top w:val="none" w:sz="0" w:space="0" w:color="auto"/>
                                            <w:left w:val="none" w:sz="0" w:space="0" w:color="auto"/>
                                            <w:bottom w:val="none" w:sz="0" w:space="0" w:color="auto"/>
                                            <w:right w:val="none" w:sz="0" w:space="0" w:color="auto"/>
                                          </w:divBdr>
                                          <w:divsChild>
                                            <w:div w:id="191459049">
                                              <w:marLeft w:val="0"/>
                                              <w:marRight w:val="0"/>
                                              <w:marTop w:val="0"/>
                                              <w:marBottom w:val="0"/>
                                              <w:divBdr>
                                                <w:top w:val="none" w:sz="0" w:space="0" w:color="auto"/>
                                                <w:left w:val="none" w:sz="0" w:space="0" w:color="auto"/>
                                                <w:bottom w:val="none" w:sz="0" w:space="0" w:color="auto"/>
                                                <w:right w:val="none" w:sz="0" w:space="0" w:color="auto"/>
                                              </w:divBdr>
                                              <w:divsChild>
                                                <w:div w:id="540870789">
                                                  <w:marLeft w:val="0"/>
                                                  <w:marRight w:val="0"/>
                                                  <w:marTop w:val="0"/>
                                                  <w:marBottom w:val="0"/>
                                                  <w:divBdr>
                                                    <w:top w:val="none" w:sz="0" w:space="0" w:color="auto"/>
                                                    <w:left w:val="none" w:sz="0" w:space="0" w:color="auto"/>
                                                    <w:bottom w:val="none" w:sz="0" w:space="0" w:color="auto"/>
                                                    <w:right w:val="none" w:sz="0" w:space="0" w:color="auto"/>
                                                  </w:divBdr>
                                                </w:div>
                                                <w:div w:id="1712607828">
                                                  <w:marLeft w:val="0"/>
                                                  <w:marRight w:val="0"/>
                                                  <w:marTop w:val="0"/>
                                                  <w:marBottom w:val="0"/>
                                                  <w:divBdr>
                                                    <w:top w:val="none" w:sz="0" w:space="0" w:color="auto"/>
                                                    <w:left w:val="none" w:sz="0" w:space="0" w:color="auto"/>
                                                    <w:bottom w:val="none" w:sz="0" w:space="0" w:color="auto"/>
                                                    <w:right w:val="none" w:sz="0" w:space="0" w:color="auto"/>
                                                  </w:divBdr>
                                                </w:div>
                                                <w:div w:id="150299277">
                                                  <w:marLeft w:val="0"/>
                                                  <w:marRight w:val="0"/>
                                                  <w:marTop w:val="0"/>
                                                  <w:marBottom w:val="0"/>
                                                  <w:divBdr>
                                                    <w:top w:val="none" w:sz="0" w:space="0" w:color="auto"/>
                                                    <w:left w:val="none" w:sz="0" w:space="0" w:color="auto"/>
                                                    <w:bottom w:val="none" w:sz="0" w:space="0" w:color="auto"/>
                                                    <w:right w:val="none" w:sz="0" w:space="0" w:color="auto"/>
                                                  </w:divBdr>
                                                </w:div>
                                                <w:div w:id="1659073557">
                                                  <w:marLeft w:val="0"/>
                                                  <w:marRight w:val="0"/>
                                                  <w:marTop w:val="0"/>
                                                  <w:marBottom w:val="0"/>
                                                  <w:divBdr>
                                                    <w:top w:val="none" w:sz="0" w:space="0" w:color="auto"/>
                                                    <w:left w:val="none" w:sz="0" w:space="0" w:color="auto"/>
                                                    <w:bottom w:val="none" w:sz="0" w:space="0" w:color="auto"/>
                                                    <w:right w:val="none" w:sz="0" w:space="0" w:color="auto"/>
                                                  </w:divBdr>
                                                </w:div>
                                                <w:div w:id="17238271">
                                                  <w:marLeft w:val="0"/>
                                                  <w:marRight w:val="0"/>
                                                  <w:marTop w:val="0"/>
                                                  <w:marBottom w:val="0"/>
                                                  <w:divBdr>
                                                    <w:top w:val="none" w:sz="0" w:space="0" w:color="auto"/>
                                                    <w:left w:val="none" w:sz="0" w:space="0" w:color="auto"/>
                                                    <w:bottom w:val="none" w:sz="0" w:space="0" w:color="auto"/>
                                                    <w:right w:val="none" w:sz="0" w:space="0" w:color="auto"/>
                                                  </w:divBdr>
                                                </w:div>
                                                <w:div w:id="721372824">
                                                  <w:marLeft w:val="0"/>
                                                  <w:marRight w:val="0"/>
                                                  <w:marTop w:val="0"/>
                                                  <w:marBottom w:val="0"/>
                                                  <w:divBdr>
                                                    <w:top w:val="none" w:sz="0" w:space="0" w:color="auto"/>
                                                    <w:left w:val="none" w:sz="0" w:space="0" w:color="auto"/>
                                                    <w:bottom w:val="none" w:sz="0" w:space="0" w:color="auto"/>
                                                    <w:right w:val="none" w:sz="0" w:space="0" w:color="auto"/>
                                                  </w:divBdr>
                                                </w:div>
                                                <w:div w:id="1160583803">
                                                  <w:marLeft w:val="0"/>
                                                  <w:marRight w:val="0"/>
                                                  <w:marTop w:val="0"/>
                                                  <w:marBottom w:val="0"/>
                                                  <w:divBdr>
                                                    <w:top w:val="none" w:sz="0" w:space="0" w:color="auto"/>
                                                    <w:left w:val="none" w:sz="0" w:space="0" w:color="auto"/>
                                                    <w:bottom w:val="none" w:sz="0" w:space="0" w:color="auto"/>
                                                    <w:right w:val="none" w:sz="0" w:space="0" w:color="auto"/>
                                                  </w:divBdr>
                                                </w:div>
                                                <w:div w:id="2052459205">
                                                  <w:marLeft w:val="0"/>
                                                  <w:marRight w:val="0"/>
                                                  <w:marTop w:val="0"/>
                                                  <w:marBottom w:val="0"/>
                                                  <w:divBdr>
                                                    <w:top w:val="none" w:sz="0" w:space="0" w:color="auto"/>
                                                    <w:left w:val="none" w:sz="0" w:space="0" w:color="auto"/>
                                                    <w:bottom w:val="none" w:sz="0" w:space="0" w:color="auto"/>
                                                    <w:right w:val="none" w:sz="0" w:space="0" w:color="auto"/>
                                                  </w:divBdr>
                                                </w:div>
                                                <w:div w:id="563104771">
                                                  <w:marLeft w:val="0"/>
                                                  <w:marRight w:val="0"/>
                                                  <w:marTop w:val="0"/>
                                                  <w:marBottom w:val="0"/>
                                                  <w:divBdr>
                                                    <w:top w:val="none" w:sz="0" w:space="0" w:color="auto"/>
                                                    <w:left w:val="none" w:sz="0" w:space="0" w:color="auto"/>
                                                    <w:bottom w:val="none" w:sz="0" w:space="0" w:color="auto"/>
                                                    <w:right w:val="none" w:sz="0" w:space="0" w:color="auto"/>
                                                  </w:divBdr>
                                                </w:div>
                                                <w:div w:id="1068191314">
                                                  <w:marLeft w:val="0"/>
                                                  <w:marRight w:val="0"/>
                                                  <w:marTop w:val="0"/>
                                                  <w:marBottom w:val="0"/>
                                                  <w:divBdr>
                                                    <w:top w:val="none" w:sz="0" w:space="0" w:color="auto"/>
                                                    <w:left w:val="none" w:sz="0" w:space="0" w:color="auto"/>
                                                    <w:bottom w:val="none" w:sz="0" w:space="0" w:color="auto"/>
                                                    <w:right w:val="none" w:sz="0" w:space="0" w:color="auto"/>
                                                  </w:divBdr>
                                                </w:div>
                                                <w:div w:id="1977179709">
                                                  <w:marLeft w:val="0"/>
                                                  <w:marRight w:val="0"/>
                                                  <w:marTop w:val="0"/>
                                                  <w:marBottom w:val="0"/>
                                                  <w:divBdr>
                                                    <w:top w:val="none" w:sz="0" w:space="0" w:color="auto"/>
                                                    <w:left w:val="none" w:sz="0" w:space="0" w:color="auto"/>
                                                    <w:bottom w:val="none" w:sz="0" w:space="0" w:color="auto"/>
                                                    <w:right w:val="none" w:sz="0" w:space="0" w:color="auto"/>
                                                  </w:divBdr>
                                                  <w:divsChild>
                                                    <w:div w:id="1139301176">
                                                      <w:marLeft w:val="0"/>
                                                      <w:marRight w:val="0"/>
                                                      <w:marTop w:val="0"/>
                                                      <w:marBottom w:val="0"/>
                                                      <w:divBdr>
                                                        <w:top w:val="none" w:sz="0" w:space="0" w:color="auto"/>
                                                        <w:left w:val="none" w:sz="0" w:space="0" w:color="auto"/>
                                                        <w:bottom w:val="none" w:sz="0" w:space="0" w:color="auto"/>
                                                        <w:right w:val="none" w:sz="0" w:space="0" w:color="auto"/>
                                                      </w:divBdr>
                                                    </w:div>
                                                    <w:div w:id="510604377">
                                                      <w:marLeft w:val="0"/>
                                                      <w:marRight w:val="0"/>
                                                      <w:marTop w:val="0"/>
                                                      <w:marBottom w:val="0"/>
                                                      <w:divBdr>
                                                        <w:top w:val="none" w:sz="0" w:space="0" w:color="auto"/>
                                                        <w:left w:val="none" w:sz="0" w:space="0" w:color="auto"/>
                                                        <w:bottom w:val="none" w:sz="0" w:space="0" w:color="auto"/>
                                                        <w:right w:val="none" w:sz="0" w:space="0" w:color="auto"/>
                                                      </w:divBdr>
                                                    </w:div>
                                                    <w:div w:id="1537035816">
                                                      <w:marLeft w:val="0"/>
                                                      <w:marRight w:val="0"/>
                                                      <w:marTop w:val="0"/>
                                                      <w:marBottom w:val="0"/>
                                                      <w:divBdr>
                                                        <w:top w:val="none" w:sz="0" w:space="0" w:color="auto"/>
                                                        <w:left w:val="none" w:sz="0" w:space="0" w:color="auto"/>
                                                        <w:bottom w:val="none" w:sz="0" w:space="0" w:color="auto"/>
                                                        <w:right w:val="none" w:sz="0" w:space="0" w:color="auto"/>
                                                      </w:divBdr>
                                                    </w:div>
                                                    <w:div w:id="2092315092">
                                                      <w:marLeft w:val="0"/>
                                                      <w:marRight w:val="0"/>
                                                      <w:marTop w:val="0"/>
                                                      <w:marBottom w:val="0"/>
                                                      <w:divBdr>
                                                        <w:top w:val="none" w:sz="0" w:space="0" w:color="auto"/>
                                                        <w:left w:val="none" w:sz="0" w:space="0" w:color="auto"/>
                                                        <w:bottom w:val="none" w:sz="0" w:space="0" w:color="auto"/>
                                                        <w:right w:val="none" w:sz="0" w:space="0" w:color="auto"/>
                                                      </w:divBdr>
                                                    </w:div>
                                                    <w:div w:id="887032168">
                                                      <w:marLeft w:val="0"/>
                                                      <w:marRight w:val="0"/>
                                                      <w:marTop w:val="0"/>
                                                      <w:marBottom w:val="0"/>
                                                      <w:divBdr>
                                                        <w:top w:val="none" w:sz="0" w:space="0" w:color="auto"/>
                                                        <w:left w:val="none" w:sz="0" w:space="0" w:color="auto"/>
                                                        <w:bottom w:val="none" w:sz="0" w:space="0" w:color="auto"/>
                                                        <w:right w:val="none" w:sz="0" w:space="0" w:color="auto"/>
                                                      </w:divBdr>
                                                    </w:div>
                                                    <w:div w:id="1438939575">
                                                      <w:marLeft w:val="0"/>
                                                      <w:marRight w:val="0"/>
                                                      <w:marTop w:val="0"/>
                                                      <w:marBottom w:val="0"/>
                                                      <w:divBdr>
                                                        <w:top w:val="none" w:sz="0" w:space="0" w:color="auto"/>
                                                        <w:left w:val="none" w:sz="0" w:space="0" w:color="auto"/>
                                                        <w:bottom w:val="none" w:sz="0" w:space="0" w:color="auto"/>
                                                        <w:right w:val="none" w:sz="0" w:space="0" w:color="auto"/>
                                                      </w:divBdr>
                                                    </w:div>
                                                    <w:div w:id="62727526">
                                                      <w:marLeft w:val="0"/>
                                                      <w:marRight w:val="0"/>
                                                      <w:marTop w:val="0"/>
                                                      <w:marBottom w:val="0"/>
                                                      <w:divBdr>
                                                        <w:top w:val="none" w:sz="0" w:space="0" w:color="auto"/>
                                                        <w:left w:val="none" w:sz="0" w:space="0" w:color="auto"/>
                                                        <w:bottom w:val="none" w:sz="0" w:space="0" w:color="auto"/>
                                                        <w:right w:val="none" w:sz="0" w:space="0" w:color="auto"/>
                                                      </w:divBdr>
                                                    </w:div>
                                                    <w:div w:id="1222600940">
                                                      <w:marLeft w:val="0"/>
                                                      <w:marRight w:val="0"/>
                                                      <w:marTop w:val="0"/>
                                                      <w:marBottom w:val="0"/>
                                                      <w:divBdr>
                                                        <w:top w:val="none" w:sz="0" w:space="0" w:color="auto"/>
                                                        <w:left w:val="none" w:sz="0" w:space="0" w:color="auto"/>
                                                        <w:bottom w:val="none" w:sz="0" w:space="0" w:color="auto"/>
                                                        <w:right w:val="none" w:sz="0" w:space="0" w:color="auto"/>
                                                      </w:divBdr>
                                                    </w:div>
                                                    <w:div w:id="10270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846320">
      <w:bodyDiv w:val="1"/>
      <w:marLeft w:val="0"/>
      <w:marRight w:val="0"/>
      <w:marTop w:val="0"/>
      <w:marBottom w:val="0"/>
      <w:divBdr>
        <w:top w:val="none" w:sz="0" w:space="0" w:color="auto"/>
        <w:left w:val="none" w:sz="0" w:space="0" w:color="auto"/>
        <w:bottom w:val="none" w:sz="0" w:space="0" w:color="auto"/>
        <w:right w:val="none" w:sz="0" w:space="0" w:color="auto"/>
      </w:divBdr>
      <w:divsChild>
        <w:div w:id="1785924767">
          <w:marLeft w:val="0"/>
          <w:marRight w:val="0"/>
          <w:marTop w:val="0"/>
          <w:marBottom w:val="0"/>
          <w:divBdr>
            <w:top w:val="none" w:sz="0" w:space="0" w:color="auto"/>
            <w:left w:val="none" w:sz="0" w:space="0" w:color="auto"/>
            <w:bottom w:val="none" w:sz="0" w:space="0" w:color="auto"/>
            <w:right w:val="none" w:sz="0" w:space="0" w:color="auto"/>
          </w:divBdr>
          <w:divsChild>
            <w:div w:id="729033837">
              <w:marLeft w:val="0"/>
              <w:marRight w:val="0"/>
              <w:marTop w:val="0"/>
              <w:marBottom w:val="0"/>
              <w:divBdr>
                <w:top w:val="none" w:sz="0" w:space="0" w:color="auto"/>
                <w:left w:val="none" w:sz="0" w:space="0" w:color="auto"/>
                <w:bottom w:val="none" w:sz="0" w:space="0" w:color="auto"/>
                <w:right w:val="none" w:sz="0" w:space="0" w:color="auto"/>
              </w:divBdr>
              <w:divsChild>
                <w:div w:id="986013233">
                  <w:marLeft w:val="0"/>
                  <w:marRight w:val="0"/>
                  <w:marTop w:val="0"/>
                  <w:marBottom w:val="0"/>
                  <w:divBdr>
                    <w:top w:val="none" w:sz="0" w:space="0" w:color="auto"/>
                    <w:left w:val="none" w:sz="0" w:space="0" w:color="auto"/>
                    <w:bottom w:val="none" w:sz="0" w:space="0" w:color="auto"/>
                    <w:right w:val="none" w:sz="0" w:space="0" w:color="auto"/>
                  </w:divBdr>
                  <w:divsChild>
                    <w:div w:id="127404831">
                      <w:marLeft w:val="0"/>
                      <w:marRight w:val="0"/>
                      <w:marTop w:val="0"/>
                      <w:marBottom w:val="0"/>
                      <w:divBdr>
                        <w:top w:val="none" w:sz="0" w:space="0" w:color="auto"/>
                        <w:left w:val="none" w:sz="0" w:space="0" w:color="auto"/>
                        <w:bottom w:val="none" w:sz="0" w:space="0" w:color="auto"/>
                        <w:right w:val="none" w:sz="0" w:space="0" w:color="auto"/>
                      </w:divBdr>
                      <w:divsChild>
                        <w:div w:id="396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722">
          <w:marLeft w:val="0"/>
          <w:marRight w:val="0"/>
          <w:marTop w:val="0"/>
          <w:marBottom w:val="0"/>
          <w:divBdr>
            <w:top w:val="none" w:sz="0" w:space="0" w:color="auto"/>
            <w:left w:val="none" w:sz="0" w:space="0" w:color="auto"/>
            <w:bottom w:val="none" w:sz="0" w:space="0" w:color="auto"/>
            <w:right w:val="none" w:sz="0" w:space="0" w:color="auto"/>
          </w:divBdr>
          <w:divsChild>
            <w:div w:id="1408116394">
              <w:marLeft w:val="0"/>
              <w:marRight w:val="0"/>
              <w:marTop w:val="0"/>
              <w:marBottom w:val="0"/>
              <w:divBdr>
                <w:top w:val="none" w:sz="0" w:space="0" w:color="auto"/>
                <w:left w:val="none" w:sz="0" w:space="0" w:color="auto"/>
                <w:bottom w:val="none" w:sz="0" w:space="0" w:color="auto"/>
                <w:right w:val="none" w:sz="0" w:space="0" w:color="auto"/>
              </w:divBdr>
            </w:div>
            <w:div w:id="296492291">
              <w:marLeft w:val="0"/>
              <w:marRight w:val="0"/>
              <w:marTop w:val="0"/>
              <w:marBottom w:val="0"/>
              <w:divBdr>
                <w:top w:val="none" w:sz="0" w:space="0" w:color="auto"/>
                <w:left w:val="none" w:sz="0" w:space="0" w:color="auto"/>
                <w:bottom w:val="none" w:sz="0" w:space="0" w:color="auto"/>
                <w:right w:val="none" w:sz="0" w:space="0" w:color="auto"/>
              </w:divBdr>
              <w:divsChild>
                <w:div w:id="496458061">
                  <w:marLeft w:val="0"/>
                  <w:marRight w:val="0"/>
                  <w:marTop w:val="0"/>
                  <w:marBottom w:val="0"/>
                  <w:divBdr>
                    <w:top w:val="none" w:sz="0" w:space="0" w:color="auto"/>
                    <w:left w:val="none" w:sz="0" w:space="0" w:color="auto"/>
                    <w:bottom w:val="none" w:sz="0" w:space="0" w:color="auto"/>
                    <w:right w:val="none" w:sz="0" w:space="0" w:color="auto"/>
                  </w:divBdr>
                  <w:divsChild>
                    <w:div w:id="1075859222">
                      <w:marLeft w:val="0"/>
                      <w:marRight w:val="0"/>
                      <w:marTop w:val="0"/>
                      <w:marBottom w:val="0"/>
                      <w:divBdr>
                        <w:top w:val="none" w:sz="0" w:space="0" w:color="auto"/>
                        <w:left w:val="none" w:sz="0" w:space="0" w:color="auto"/>
                        <w:bottom w:val="none" w:sz="0" w:space="0" w:color="auto"/>
                        <w:right w:val="none" w:sz="0" w:space="0" w:color="auto"/>
                      </w:divBdr>
                      <w:divsChild>
                        <w:div w:id="1027288993">
                          <w:marLeft w:val="0"/>
                          <w:marRight w:val="0"/>
                          <w:marTop w:val="0"/>
                          <w:marBottom w:val="0"/>
                          <w:divBdr>
                            <w:top w:val="none" w:sz="0" w:space="0" w:color="auto"/>
                            <w:left w:val="none" w:sz="0" w:space="0" w:color="auto"/>
                            <w:bottom w:val="none" w:sz="0" w:space="0" w:color="auto"/>
                            <w:right w:val="none" w:sz="0" w:space="0" w:color="auto"/>
                          </w:divBdr>
                          <w:divsChild>
                            <w:div w:id="900293550">
                              <w:marLeft w:val="0"/>
                              <w:marRight w:val="0"/>
                              <w:marTop w:val="0"/>
                              <w:marBottom w:val="0"/>
                              <w:divBdr>
                                <w:top w:val="none" w:sz="0" w:space="0" w:color="auto"/>
                                <w:left w:val="none" w:sz="0" w:space="0" w:color="auto"/>
                                <w:bottom w:val="none" w:sz="0" w:space="0" w:color="auto"/>
                                <w:right w:val="none" w:sz="0" w:space="0" w:color="auto"/>
                              </w:divBdr>
                              <w:divsChild>
                                <w:div w:id="374238097">
                                  <w:marLeft w:val="0"/>
                                  <w:marRight w:val="0"/>
                                  <w:marTop w:val="0"/>
                                  <w:marBottom w:val="0"/>
                                  <w:divBdr>
                                    <w:top w:val="none" w:sz="0" w:space="0" w:color="auto"/>
                                    <w:left w:val="none" w:sz="0" w:space="0" w:color="auto"/>
                                    <w:bottom w:val="none" w:sz="0" w:space="0" w:color="auto"/>
                                    <w:right w:val="none" w:sz="0" w:space="0" w:color="auto"/>
                                  </w:divBdr>
                                  <w:divsChild>
                                    <w:div w:id="747187577">
                                      <w:marLeft w:val="0"/>
                                      <w:marRight w:val="0"/>
                                      <w:marTop w:val="0"/>
                                      <w:marBottom w:val="0"/>
                                      <w:divBdr>
                                        <w:top w:val="none" w:sz="0" w:space="0" w:color="auto"/>
                                        <w:left w:val="none" w:sz="0" w:space="0" w:color="auto"/>
                                        <w:bottom w:val="none" w:sz="0" w:space="0" w:color="auto"/>
                                        <w:right w:val="none" w:sz="0" w:space="0" w:color="auto"/>
                                      </w:divBdr>
                                      <w:divsChild>
                                        <w:div w:id="636489729">
                                          <w:marLeft w:val="0"/>
                                          <w:marRight w:val="0"/>
                                          <w:marTop w:val="0"/>
                                          <w:marBottom w:val="0"/>
                                          <w:divBdr>
                                            <w:top w:val="none" w:sz="0" w:space="0" w:color="auto"/>
                                            <w:left w:val="none" w:sz="0" w:space="0" w:color="auto"/>
                                            <w:bottom w:val="single" w:sz="6" w:space="0" w:color="EEEEEE"/>
                                            <w:right w:val="none" w:sz="0" w:space="0" w:color="auto"/>
                                          </w:divBdr>
                                          <w:divsChild>
                                            <w:div w:id="1670987054">
                                              <w:marLeft w:val="0"/>
                                              <w:marRight w:val="0"/>
                                              <w:marTop w:val="0"/>
                                              <w:marBottom w:val="0"/>
                                              <w:divBdr>
                                                <w:top w:val="none" w:sz="0" w:space="0" w:color="auto"/>
                                                <w:left w:val="none" w:sz="0" w:space="0" w:color="auto"/>
                                                <w:bottom w:val="none" w:sz="0" w:space="0" w:color="auto"/>
                                                <w:right w:val="none" w:sz="0" w:space="0" w:color="auto"/>
                                              </w:divBdr>
                                              <w:divsChild>
                                                <w:div w:id="14501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122">
                                          <w:marLeft w:val="0"/>
                                          <w:marRight w:val="0"/>
                                          <w:marTop w:val="0"/>
                                          <w:marBottom w:val="0"/>
                                          <w:divBdr>
                                            <w:top w:val="none" w:sz="0" w:space="0" w:color="auto"/>
                                            <w:left w:val="none" w:sz="0" w:space="0" w:color="auto"/>
                                            <w:bottom w:val="none" w:sz="0" w:space="0" w:color="auto"/>
                                            <w:right w:val="none" w:sz="0" w:space="0" w:color="auto"/>
                                          </w:divBdr>
                                          <w:divsChild>
                                            <w:div w:id="373045031">
                                              <w:marLeft w:val="0"/>
                                              <w:marRight w:val="0"/>
                                              <w:marTop w:val="0"/>
                                              <w:marBottom w:val="0"/>
                                              <w:divBdr>
                                                <w:top w:val="none" w:sz="0" w:space="0" w:color="auto"/>
                                                <w:left w:val="none" w:sz="0" w:space="0" w:color="auto"/>
                                                <w:bottom w:val="none" w:sz="0" w:space="0" w:color="auto"/>
                                                <w:right w:val="none" w:sz="0" w:space="0" w:color="auto"/>
                                              </w:divBdr>
                                              <w:divsChild>
                                                <w:div w:id="2074810062">
                                                  <w:marLeft w:val="0"/>
                                                  <w:marRight w:val="0"/>
                                                  <w:marTop w:val="0"/>
                                                  <w:marBottom w:val="0"/>
                                                  <w:divBdr>
                                                    <w:top w:val="none" w:sz="0" w:space="0" w:color="auto"/>
                                                    <w:left w:val="none" w:sz="0" w:space="0" w:color="auto"/>
                                                    <w:bottom w:val="none" w:sz="0" w:space="0" w:color="auto"/>
                                                    <w:right w:val="none" w:sz="0" w:space="0" w:color="auto"/>
                                                  </w:divBdr>
                                                </w:div>
                                                <w:div w:id="1670714215">
                                                  <w:marLeft w:val="0"/>
                                                  <w:marRight w:val="0"/>
                                                  <w:marTop w:val="0"/>
                                                  <w:marBottom w:val="0"/>
                                                  <w:divBdr>
                                                    <w:top w:val="none" w:sz="0" w:space="0" w:color="auto"/>
                                                    <w:left w:val="none" w:sz="0" w:space="0" w:color="auto"/>
                                                    <w:bottom w:val="none" w:sz="0" w:space="0" w:color="auto"/>
                                                    <w:right w:val="none" w:sz="0" w:space="0" w:color="auto"/>
                                                  </w:divBdr>
                                                </w:div>
                                                <w:div w:id="1454405163">
                                                  <w:marLeft w:val="0"/>
                                                  <w:marRight w:val="0"/>
                                                  <w:marTop w:val="0"/>
                                                  <w:marBottom w:val="0"/>
                                                  <w:divBdr>
                                                    <w:top w:val="none" w:sz="0" w:space="0" w:color="auto"/>
                                                    <w:left w:val="none" w:sz="0" w:space="0" w:color="auto"/>
                                                    <w:bottom w:val="none" w:sz="0" w:space="0" w:color="auto"/>
                                                    <w:right w:val="none" w:sz="0" w:space="0" w:color="auto"/>
                                                  </w:divBdr>
                                                </w:div>
                                                <w:div w:id="1811631248">
                                                  <w:marLeft w:val="0"/>
                                                  <w:marRight w:val="0"/>
                                                  <w:marTop w:val="0"/>
                                                  <w:marBottom w:val="0"/>
                                                  <w:divBdr>
                                                    <w:top w:val="none" w:sz="0" w:space="0" w:color="auto"/>
                                                    <w:left w:val="none" w:sz="0" w:space="0" w:color="auto"/>
                                                    <w:bottom w:val="none" w:sz="0" w:space="0" w:color="auto"/>
                                                    <w:right w:val="none" w:sz="0" w:space="0" w:color="auto"/>
                                                  </w:divBdr>
                                                </w:div>
                                                <w:div w:id="1589581869">
                                                  <w:marLeft w:val="0"/>
                                                  <w:marRight w:val="0"/>
                                                  <w:marTop w:val="0"/>
                                                  <w:marBottom w:val="0"/>
                                                  <w:divBdr>
                                                    <w:top w:val="none" w:sz="0" w:space="0" w:color="auto"/>
                                                    <w:left w:val="none" w:sz="0" w:space="0" w:color="auto"/>
                                                    <w:bottom w:val="none" w:sz="0" w:space="0" w:color="auto"/>
                                                    <w:right w:val="none" w:sz="0" w:space="0" w:color="auto"/>
                                                  </w:divBdr>
                                                </w:div>
                                                <w:div w:id="1935019203">
                                                  <w:marLeft w:val="0"/>
                                                  <w:marRight w:val="0"/>
                                                  <w:marTop w:val="0"/>
                                                  <w:marBottom w:val="0"/>
                                                  <w:divBdr>
                                                    <w:top w:val="none" w:sz="0" w:space="0" w:color="auto"/>
                                                    <w:left w:val="none" w:sz="0" w:space="0" w:color="auto"/>
                                                    <w:bottom w:val="none" w:sz="0" w:space="0" w:color="auto"/>
                                                    <w:right w:val="none" w:sz="0" w:space="0" w:color="auto"/>
                                                  </w:divBdr>
                                                </w:div>
                                                <w:div w:id="743840363">
                                                  <w:marLeft w:val="0"/>
                                                  <w:marRight w:val="0"/>
                                                  <w:marTop w:val="0"/>
                                                  <w:marBottom w:val="0"/>
                                                  <w:divBdr>
                                                    <w:top w:val="none" w:sz="0" w:space="0" w:color="auto"/>
                                                    <w:left w:val="none" w:sz="0" w:space="0" w:color="auto"/>
                                                    <w:bottom w:val="none" w:sz="0" w:space="0" w:color="auto"/>
                                                    <w:right w:val="none" w:sz="0" w:space="0" w:color="auto"/>
                                                  </w:divBdr>
                                                </w:div>
                                                <w:div w:id="254023643">
                                                  <w:marLeft w:val="0"/>
                                                  <w:marRight w:val="0"/>
                                                  <w:marTop w:val="0"/>
                                                  <w:marBottom w:val="0"/>
                                                  <w:divBdr>
                                                    <w:top w:val="none" w:sz="0" w:space="0" w:color="auto"/>
                                                    <w:left w:val="none" w:sz="0" w:space="0" w:color="auto"/>
                                                    <w:bottom w:val="none" w:sz="0" w:space="0" w:color="auto"/>
                                                    <w:right w:val="none" w:sz="0" w:space="0" w:color="auto"/>
                                                  </w:divBdr>
                                                </w:div>
                                                <w:div w:id="1226066442">
                                                  <w:marLeft w:val="0"/>
                                                  <w:marRight w:val="0"/>
                                                  <w:marTop w:val="0"/>
                                                  <w:marBottom w:val="0"/>
                                                  <w:divBdr>
                                                    <w:top w:val="none" w:sz="0" w:space="0" w:color="auto"/>
                                                    <w:left w:val="none" w:sz="0" w:space="0" w:color="auto"/>
                                                    <w:bottom w:val="none" w:sz="0" w:space="0" w:color="auto"/>
                                                    <w:right w:val="none" w:sz="0" w:space="0" w:color="auto"/>
                                                  </w:divBdr>
                                                </w:div>
                                                <w:div w:id="1566259731">
                                                  <w:marLeft w:val="0"/>
                                                  <w:marRight w:val="0"/>
                                                  <w:marTop w:val="0"/>
                                                  <w:marBottom w:val="0"/>
                                                  <w:divBdr>
                                                    <w:top w:val="none" w:sz="0" w:space="0" w:color="auto"/>
                                                    <w:left w:val="none" w:sz="0" w:space="0" w:color="auto"/>
                                                    <w:bottom w:val="none" w:sz="0" w:space="0" w:color="auto"/>
                                                    <w:right w:val="none" w:sz="0" w:space="0" w:color="auto"/>
                                                  </w:divBdr>
                                                  <w:divsChild>
                                                    <w:div w:id="83721945">
                                                      <w:marLeft w:val="0"/>
                                                      <w:marRight w:val="0"/>
                                                      <w:marTop w:val="0"/>
                                                      <w:marBottom w:val="0"/>
                                                      <w:divBdr>
                                                        <w:top w:val="none" w:sz="0" w:space="0" w:color="auto"/>
                                                        <w:left w:val="none" w:sz="0" w:space="0" w:color="auto"/>
                                                        <w:bottom w:val="none" w:sz="0" w:space="0" w:color="auto"/>
                                                        <w:right w:val="none" w:sz="0" w:space="0" w:color="auto"/>
                                                      </w:divBdr>
                                                    </w:div>
                                                    <w:div w:id="1794205713">
                                                      <w:marLeft w:val="0"/>
                                                      <w:marRight w:val="0"/>
                                                      <w:marTop w:val="0"/>
                                                      <w:marBottom w:val="0"/>
                                                      <w:divBdr>
                                                        <w:top w:val="none" w:sz="0" w:space="0" w:color="auto"/>
                                                        <w:left w:val="none" w:sz="0" w:space="0" w:color="auto"/>
                                                        <w:bottom w:val="none" w:sz="0" w:space="0" w:color="auto"/>
                                                        <w:right w:val="none" w:sz="0" w:space="0" w:color="auto"/>
                                                      </w:divBdr>
                                                    </w:div>
                                                    <w:div w:id="2125806729">
                                                      <w:marLeft w:val="0"/>
                                                      <w:marRight w:val="0"/>
                                                      <w:marTop w:val="0"/>
                                                      <w:marBottom w:val="0"/>
                                                      <w:divBdr>
                                                        <w:top w:val="none" w:sz="0" w:space="0" w:color="auto"/>
                                                        <w:left w:val="none" w:sz="0" w:space="0" w:color="auto"/>
                                                        <w:bottom w:val="none" w:sz="0" w:space="0" w:color="auto"/>
                                                        <w:right w:val="none" w:sz="0" w:space="0" w:color="auto"/>
                                                      </w:divBdr>
                                                    </w:div>
                                                    <w:div w:id="1734427694">
                                                      <w:marLeft w:val="0"/>
                                                      <w:marRight w:val="0"/>
                                                      <w:marTop w:val="0"/>
                                                      <w:marBottom w:val="0"/>
                                                      <w:divBdr>
                                                        <w:top w:val="none" w:sz="0" w:space="0" w:color="auto"/>
                                                        <w:left w:val="none" w:sz="0" w:space="0" w:color="auto"/>
                                                        <w:bottom w:val="none" w:sz="0" w:space="0" w:color="auto"/>
                                                        <w:right w:val="none" w:sz="0" w:space="0" w:color="auto"/>
                                                      </w:divBdr>
                                                    </w:div>
                                                    <w:div w:id="710307266">
                                                      <w:marLeft w:val="0"/>
                                                      <w:marRight w:val="0"/>
                                                      <w:marTop w:val="0"/>
                                                      <w:marBottom w:val="0"/>
                                                      <w:divBdr>
                                                        <w:top w:val="none" w:sz="0" w:space="0" w:color="auto"/>
                                                        <w:left w:val="none" w:sz="0" w:space="0" w:color="auto"/>
                                                        <w:bottom w:val="none" w:sz="0" w:space="0" w:color="auto"/>
                                                        <w:right w:val="none" w:sz="0" w:space="0" w:color="auto"/>
                                                      </w:divBdr>
                                                    </w:div>
                                                    <w:div w:id="1597638993">
                                                      <w:marLeft w:val="0"/>
                                                      <w:marRight w:val="0"/>
                                                      <w:marTop w:val="0"/>
                                                      <w:marBottom w:val="0"/>
                                                      <w:divBdr>
                                                        <w:top w:val="none" w:sz="0" w:space="0" w:color="auto"/>
                                                        <w:left w:val="none" w:sz="0" w:space="0" w:color="auto"/>
                                                        <w:bottom w:val="none" w:sz="0" w:space="0" w:color="auto"/>
                                                        <w:right w:val="none" w:sz="0" w:space="0" w:color="auto"/>
                                                      </w:divBdr>
                                                    </w:div>
                                                    <w:div w:id="1901088118">
                                                      <w:marLeft w:val="0"/>
                                                      <w:marRight w:val="0"/>
                                                      <w:marTop w:val="0"/>
                                                      <w:marBottom w:val="0"/>
                                                      <w:divBdr>
                                                        <w:top w:val="none" w:sz="0" w:space="0" w:color="auto"/>
                                                        <w:left w:val="none" w:sz="0" w:space="0" w:color="auto"/>
                                                        <w:bottom w:val="none" w:sz="0" w:space="0" w:color="auto"/>
                                                        <w:right w:val="none" w:sz="0" w:space="0" w:color="auto"/>
                                                      </w:divBdr>
                                                    </w:div>
                                                    <w:div w:id="9944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6590">
                                          <w:marLeft w:val="0"/>
                                          <w:marRight w:val="0"/>
                                          <w:marTop w:val="0"/>
                                          <w:marBottom w:val="0"/>
                                          <w:divBdr>
                                            <w:top w:val="none" w:sz="0" w:space="0" w:color="auto"/>
                                            <w:left w:val="none" w:sz="0" w:space="0" w:color="auto"/>
                                            <w:bottom w:val="none" w:sz="0" w:space="0" w:color="auto"/>
                                            <w:right w:val="none" w:sz="0" w:space="0" w:color="auto"/>
                                          </w:divBdr>
                                          <w:divsChild>
                                            <w:div w:id="561209398">
                                              <w:marLeft w:val="0"/>
                                              <w:marRight w:val="0"/>
                                              <w:marTop w:val="0"/>
                                              <w:marBottom w:val="0"/>
                                              <w:divBdr>
                                                <w:top w:val="none" w:sz="0" w:space="0" w:color="auto"/>
                                                <w:left w:val="none" w:sz="0" w:space="0" w:color="auto"/>
                                                <w:bottom w:val="none" w:sz="0" w:space="0" w:color="auto"/>
                                                <w:right w:val="none" w:sz="0" w:space="0" w:color="auto"/>
                                              </w:divBdr>
                                              <w:divsChild>
                                                <w:div w:id="796073548">
                                                  <w:marLeft w:val="0"/>
                                                  <w:marRight w:val="0"/>
                                                  <w:marTop w:val="0"/>
                                                  <w:marBottom w:val="0"/>
                                                  <w:divBdr>
                                                    <w:top w:val="none" w:sz="0" w:space="0" w:color="auto"/>
                                                    <w:left w:val="none" w:sz="0" w:space="0" w:color="auto"/>
                                                    <w:bottom w:val="none" w:sz="0" w:space="0" w:color="auto"/>
                                                    <w:right w:val="none" w:sz="0" w:space="0" w:color="auto"/>
                                                  </w:divBdr>
                                                </w:div>
                                                <w:div w:id="1373503998">
                                                  <w:marLeft w:val="0"/>
                                                  <w:marRight w:val="0"/>
                                                  <w:marTop w:val="0"/>
                                                  <w:marBottom w:val="0"/>
                                                  <w:divBdr>
                                                    <w:top w:val="none" w:sz="0" w:space="0" w:color="auto"/>
                                                    <w:left w:val="none" w:sz="0" w:space="0" w:color="auto"/>
                                                    <w:bottom w:val="none" w:sz="0" w:space="0" w:color="auto"/>
                                                    <w:right w:val="none" w:sz="0" w:space="0" w:color="auto"/>
                                                  </w:divBdr>
                                                </w:div>
                                                <w:div w:id="1710228161">
                                                  <w:marLeft w:val="0"/>
                                                  <w:marRight w:val="0"/>
                                                  <w:marTop w:val="0"/>
                                                  <w:marBottom w:val="0"/>
                                                  <w:divBdr>
                                                    <w:top w:val="none" w:sz="0" w:space="0" w:color="auto"/>
                                                    <w:left w:val="none" w:sz="0" w:space="0" w:color="auto"/>
                                                    <w:bottom w:val="none" w:sz="0" w:space="0" w:color="auto"/>
                                                    <w:right w:val="none" w:sz="0" w:space="0" w:color="auto"/>
                                                  </w:divBdr>
                                                </w:div>
                                                <w:div w:id="814641158">
                                                  <w:marLeft w:val="0"/>
                                                  <w:marRight w:val="0"/>
                                                  <w:marTop w:val="0"/>
                                                  <w:marBottom w:val="0"/>
                                                  <w:divBdr>
                                                    <w:top w:val="none" w:sz="0" w:space="0" w:color="auto"/>
                                                    <w:left w:val="none" w:sz="0" w:space="0" w:color="auto"/>
                                                    <w:bottom w:val="none" w:sz="0" w:space="0" w:color="auto"/>
                                                    <w:right w:val="none" w:sz="0" w:space="0" w:color="auto"/>
                                                  </w:divBdr>
                                                </w:div>
                                                <w:div w:id="1130171392">
                                                  <w:marLeft w:val="0"/>
                                                  <w:marRight w:val="0"/>
                                                  <w:marTop w:val="0"/>
                                                  <w:marBottom w:val="0"/>
                                                  <w:divBdr>
                                                    <w:top w:val="none" w:sz="0" w:space="0" w:color="auto"/>
                                                    <w:left w:val="none" w:sz="0" w:space="0" w:color="auto"/>
                                                    <w:bottom w:val="none" w:sz="0" w:space="0" w:color="auto"/>
                                                    <w:right w:val="none" w:sz="0" w:space="0" w:color="auto"/>
                                                  </w:divBdr>
                                                </w:div>
                                                <w:div w:id="1528326209">
                                                  <w:marLeft w:val="0"/>
                                                  <w:marRight w:val="0"/>
                                                  <w:marTop w:val="0"/>
                                                  <w:marBottom w:val="0"/>
                                                  <w:divBdr>
                                                    <w:top w:val="none" w:sz="0" w:space="0" w:color="auto"/>
                                                    <w:left w:val="none" w:sz="0" w:space="0" w:color="auto"/>
                                                    <w:bottom w:val="none" w:sz="0" w:space="0" w:color="auto"/>
                                                    <w:right w:val="none" w:sz="0" w:space="0" w:color="auto"/>
                                                  </w:divBdr>
                                                </w:div>
                                                <w:div w:id="1038119344">
                                                  <w:marLeft w:val="0"/>
                                                  <w:marRight w:val="0"/>
                                                  <w:marTop w:val="0"/>
                                                  <w:marBottom w:val="0"/>
                                                  <w:divBdr>
                                                    <w:top w:val="none" w:sz="0" w:space="0" w:color="auto"/>
                                                    <w:left w:val="none" w:sz="0" w:space="0" w:color="auto"/>
                                                    <w:bottom w:val="none" w:sz="0" w:space="0" w:color="auto"/>
                                                    <w:right w:val="none" w:sz="0" w:space="0" w:color="auto"/>
                                                  </w:divBdr>
                                                  <w:divsChild>
                                                    <w:div w:id="547886740">
                                                      <w:marLeft w:val="0"/>
                                                      <w:marRight w:val="0"/>
                                                      <w:marTop w:val="0"/>
                                                      <w:marBottom w:val="0"/>
                                                      <w:divBdr>
                                                        <w:top w:val="none" w:sz="0" w:space="0" w:color="auto"/>
                                                        <w:left w:val="none" w:sz="0" w:space="0" w:color="auto"/>
                                                        <w:bottom w:val="none" w:sz="0" w:space="0" w:color="auto"/>
                                                        <w:right w:val="none" w:sz="0" w:space="0" w:color="auto"/>
                                                      </w:divBdr>
                                                    </w:div>
                                                    <w:div w:id="1090202660">
                                                      <w:marLeft w:val="0"/>
                                                      <w:marRight w:val="0"/>
                                                      <w:marTop w:val="0"/>
                                                      <w:marBottom w:val="0"/>
                                                      <w:divBdr>
                                                        <w:top w:val="none" w:sz="0" w:space="0" w:color="auto"/>
                                                        <w:left w:val="none" w:sz="0" w:space="0" w:color="auto"/>
                                                        <w:bottom w:val="none" w:sz="0" w:space="0" w:color="auto"/>
                                                        <w:right w:val="none" w:sz="0" w:space="0" w:color="auto"/>
                                                      </w:divBdr>
                                                    </w:div>
                                                    <w:div w:id="1786191282">
                                                      <w:marLeft w:val="0"/>
                                                      <w:marRight w:val="0"/>
                                                      <w:marTop w:val="0"/>
                                                      <w:marBottom w:val="0"/>
                                                      <w:divBdr>
                                                        <w:top w:val="none" w:sz="0" w:space="0" w:color="auto"/>
                                                        <w:left w:val="none" w:sz="0" w:space="0" w:color="auto"/>
                                                        <w:bottom w:val="none" w:sz="0" w:space="0" w:color="auto"/>
                                                        <w:right w:val="none" w:sz="0" w:space="0" w:color="auto"/>
                                                      </w:divBdr>
                                                    </w:div>
                                                    <w:div w:id="1344748013">
                                                      <w:marLeft w:val="0"/>
                                                      <w:marRight w:val="0"/>
                                                      <w:marTop w:val="0"/>
                                                      <w:marBottom w:val="0"/>
                                                      <w:divBdr>
                                                        <w:top w:val="none" w:sz="0" w:space="0" w:color="auto"/>
                                                        <w:left w:val="none" w:sz="0" w:space="0" w:color="auto"/>
                                                        <w:bottom w:val="none" w:sz="0" w:space="0" w:color="auto"/>
                                                        <w:right w:val="none" w:sz="0" w:space="0" w:color="auto"/>
                                                      </w:divBdr>
                                                    </w:div>
                                                    <w:div w:id="12958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hocanninhmang.com/ngon-ngu-lap-trinh/c-cpp/tu-hoc-lap-trinh-c-bai-4-nhap-xuat-du-lieu.htm" TargetMode="External"/><Relationship Id="rId13" Type="http://schemas.openxmlformats.org/officeDocument/2006/relationships/hyperlink" Target="http://tuhocanninhmang.com/ngon-ngu-lap-trinh/c-cpp/tu-hoc-lap-trinh-c-bai-8-chuong-trinh-con-ham.htm"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uhocanninhmang.com/ngon-ngu-lap-trinh/c-cpp/tu-hoc-lap-trinh-c-bai-3.htm" TargetMode="External"/><Relationship Id="rId12" Type="http://schemas.openxmlformats.org/officeDocument/2006/relationships/hyperlink" Target="http://tuhocanninhmang.com/ngon-ngu-lap-trinh/c-cpp/tu-hoc-lap-trinh-c-bai-7-cau-lenh-lap-voi-so-lan-lap-chua-xac-dinh-truoc.ht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tuhocanninhmang.com/ngon-ngu-lap-trinh/c-cpp/tu-hoc-lap-trinh-c-bai-11-mang-nhieu-chieu.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uhocanninhmang.com/ngon-ngu-lap-trinh/c-cpp/bai-2-cau-truc-cua-chuong-trinh-c.htm" TargetMode="External"/><Relationship Id="rId11" Type="http://schemas.openxmlformats.org/officeDocument/2006/relationships/hyperlink" Target="http://tuhocanninhmang.com/ngon-ngu-lap-trinh/c-cpp/tu-hoc-lap-trinh-c-bai-6-cau-lenh-lap-voi-so-lan-xac-dinh.htm" TargetMode="External"/><Relationship Id="rId5" Type="http://schemas.openxmlformats.org/officeDocument/2006/relationships/hyperlink" Target="http://tuhocanninhmang.com/ngon-ngu-lap-trinh/c-cpp/bai-1-mot-so-khai-niem-co-ban-trong-c.htm" TargetMode="External"/><Relationship Id="rId15" Type="http://schemas.openxmlformats.org/officeDocument/2006/relationships/hyperlink" Target="http://tuhocanninhmang.com/ngon-ngu-lap-trinh/c-cpp/tu-hoc-lap-trinh-c-bai-10-mang-mot-chieu.htm" TargetMode="External"/><Relationship Id="rId10" Type="http://schemas.openxmlformats.org/officeDocument/2006/relationships/hyperlink" Target="http://tuhocanninhmang.com/ngon-ngu-lap-trinh/c-cpp/bai-5-cau-lenh-dieu-kie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hocanninhmang.com/ngon-ngu-lap-trinh/c-cpp/tu-hoc-lap-trinh-c-bai-9-de-qu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6795</Words>
  <Characters>38732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Ebank</cp:lastModifiedBy>
  <cp:revision>37</cp:revision>
  <dcterms:created xsi:type="dcterms:W3CDTF">2018-11-16T13:34:00Z</dcterms:created>
  <dcterms:modified xsi:type="dcterms:W3CDTF">2019-01-18T11:18:00Z</dcterms:modified>
</cp:coreProperties>
</file>